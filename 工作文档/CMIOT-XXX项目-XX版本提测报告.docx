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opLinePunct w:val="0"/>
        <w:adjustRightInd/>
        <w:snapToGrid/>
        <w:spacing w:before="0" w:after="0" w:line="240" w:lineRule="auto"/>
        <w:ind w:left="0"/>
        <w:rPr>
          <w:rFonts w:ascii="微软雅黑" w:hAnsi="微软雅黑" w:eastAsia="微软雅黑"/>
          <w:b/>
          <w:color w:val="FF0000"/>
          <w:sz w:val="52"/>
          <w:szCs w:val="52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微软雅黑" w:hAnsi="微软雅黑" w:eastAsia="微软雅黑"/>
          <w:b/>
          <w:color w:val="FF0000"/>
          <w:sz w:val="52"/>
          <w:szCs w:val="52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微软雅黑" w:hAnsi="微软雅黑" w:eastAsia="微软雅黑"/>
          <w:b/>
          <w:color w:val="FF0000"/>
          <w:sz w:val="52"/>
          <w:szCs w:val="52"/>
        </w:rPr>
      </w:pPr>
    </w:p>
    <w:p>
      <w:pPr>
        <w:pStyle w:val="15"/>
        <w:kinsoku w:val="0"/>
        <w:spacing w:before="0" w:afterLines="50"/>
        <w:ind w:left="357" w:firstLine="0" w:firstLineChars="0"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color w:val="FF0000"/>
          <w:sz w:val="52"/>
          <w:szCs w:val="52"/>
          <w:lang w:val="en-US" w:eastAsia="zh-CN"/>
        </w:rPr>
        <w:t>xx</w:t>
      </w:r>
      <w:r>
        <w:rPr>
          <w:rFonts w:hint="eastAsia" w:ascii="微软雅黑" w:hAnsi="微软雅黑" w:eastAsia="微软雅黑"/>
          <w:b/>
          <w:sz w:val="52"/>
          <w:szCs w:val="52"/>
        </w:rPr>
        <w:t>项目</w:t>
      </w:r>
      <w:r>
        <w:rPr>
          <w:rFonts w:ascii="微软雅黑" w:hAnsi="微软雅黑" w:eastAsia="微软雅黑"/>
          <w:b/>
          <w:sz w:val="52"/>
          <w:szCs w:val="52"/>
        </w:rPr>
        <w:t>提</w:t>
      </w:r>
      <w:r>
        <w:rPr>
          <w:rFonts w:hint="eastAsia" w:ascii="微软雅黑" w:hAnsi="微软雅黑" w:eastAsia="微软雅黑"/>
          <w:b/>
          <w:sz w:val="52"/>
          <w:szCs w:val="52"/>
        </w:rPr>
        <w:t>交测试</w:t>
      </w:r>
      <w:r>
        <w:rPr>
          <w:rFonts w:ascii="微软雅黑" w:hAnsi="微软雅黑" w:eastAsia="微软雅黑"/>
          <w:b/>
          <w:sz w:val="52"/>
          <w:szCs w:val="52"/>
        </w:rPr>
        <w:t>报告</w:t>
      </w:r>
    </w:p>
    <w:p>
      <w:pPr>
        <w:pStyle w:val="15"/>
        <w:kinsoku w:val="0"/>
        <w:spacing w:before="0" w:afterLines="50"/>
        <w:ind w:left="0" w:firstLine="0" w:firstLineChars="0"/>
        <w:jc w:val="center"/>
        <w:rPr>
          <w:rFonts w:ascii="微软雅黑" w:hAnsi="微软雅黑" w:eastAsia="微软雅黑"/>
          <w:b/>
          <w:sz w:val="52"/>
          <w:szCs w:val="52"/>
        </w:rPr>
      </w:pPr>
      <w:bookmarkStart w:id="0" w:name="_Toc436814374"/>
      <w:bookmarkStart w:id="1" w:name="_Toc369194199"/>
    </w:p>
    <w:p>
      <w:pPr>
        <w:pStyle w:val="15"/>
        <w:kinsoku w:val="0"/>
        <w:spacing w:before="0" w:afterLines="50"/>
        <w:ind w:left="357" w:firstLine="0" w:firstLineChars="0"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color w:val="000000"/>
        </w:rPr>
        <w:t>文档</w:t>
      </w:r>
      <w:r>
        <w:rPr>
          <w:rFonts w:ascii="微软雅黑" w:hAnsi="微软雅黑" w:eastAsia="微软雅黑"/>
          <w:color w:val="000000"/>
        </w:rPr>
        <w:t>记录</w:t>
      </w:r>
      <w:bookmarkEnd w:id="0"/>
      <w:bookmarkEnd w:id="1"/>
    </w:p>
    <w:tbl>
      <w:tblPr>
        <w:tblStyle w:val="107"/>
        <w:tblW w:w="1034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36"/>
        <w:gridCol w:w="1191"/>
        <w:gridCol w:w="6095"/>
        <w:gridCol w:w="212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36" w:type="dxa"/>
            <w:shd w:val="pct10" w:color="auto" w:fill="auto"/>
          </w:tcPr>
          <w:p>
            <w:pPr>
              <w:pStyle w:val="187"/>
              <w:rPr>
                <w:rFonts w:hAnsi="宋体"/>
                <w:b/>
                <w:bCs/>
                <w:lang w:val="en-GB"/>
              </w:rPr>
            </w:pPr>
            <w:r>
              <w:rPr>
                <w:rFonts w:hint="eastAsia" w:hAnsi="宋体"/>
                <w:b/>
                <w:bCs/>
                <w:lang w:val="en-GB"/>
              </w:rPr>
              <w:t>版本号</w:t>
            </w:r>
          </w:p>
        </w:tc>
        <w:tc>
          <w:tcPr>
            <w:tcW w:w="1191" w:type="dxa"/>
            <w:shd w:val="pct10" w:color="auto" w:fill="auto"/>
          </w:tcPr>
          <w:p>
            <w:pPr>
              <w:pStyle w:val="187"/>
              <w:rPr>
                <w:rFonts w:hAnsi="宋体"/>
                <w:b/>
                <w:bCs/>
                <w:lang w:val="en-GB"/>
              </w:rPr>
            </w:pPr>
            <w:r>
              <w:rPr>
                <w:rFonts w:hint="eastAsia" w:hAnsi="宋体"/>
                <w:b/>
                <w:bCs/>
                <w:lang w:val="en-GB"/>
              </w:rPr>
              <w:t>修订日期</w:t>
            </w:r>
          </w:p>
        </w:tc>
        <w:tc>
          <w:tcPr>
            <w:tcW w:w="6095" w:type="dxa"/>
            <w:shd w:val="pct10" w:color="auto" w:fill="auto"/>
          </w:tcPr>
          <w:p>
            <w:pPr>
              <w:pStyle w:val="187"/>
              <w:rPr>
                <w:rFonts w:hAnsi="宋体"/>
                <w:b/>
                <w:bCs/>
                <w:lang w:val="en-GB"/>
              </w:rPr>
            </w:pPr>
            <w:r>
              <w:rPr>
                <w:rFonts w:hint="eastAsia" w:hAnsi="宋体"/>
                <w:b/>
                <w:bCs/>
                <w:lang w:val="en-GB"/>
              </w:rPr>
              <w:t>变更概述</w:t>
            </w:r>
          </w:p>
        </w:tc>
        <w:tc>
          <w:tcPr>
            <w:tcW w:w="2126" w:type="dxa"/>
            <w:shd w:val="pct10" w:color="auto" w:fill="auto"/>
          </w:tcPr>
          <w:p>
            <w:pPr>
              <w:pStyle w:val="187"/>
              <w:rPr>
                <w:rFonts w:hAnsi="宋体"/>
                <w:b/>
                <w:bCs/>
                <w:lang w:val="en-GB"/>
              </w:rPr>
            </w:pPr>
            <w:r>
              <w:rPr>
                <w:rFonts w:hint="eastAsia" w:hAnsi="宋体"/>
                <w:b/>
                <w:bCs/>
                <w:lang w:val="en-GB"/>
              </w:rPr>
              <w:t>修订显示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36" w:type="dxa"/>
          </w:tcPr>
          <w:p>
            <w:pPr>
              <w:pStyle w:val="187"/>
              <w:jc w:val="center"/>
              <w:rPr>
                <w:lang w:val="en-GB"/>
              </w:rPr>
            </w:pPr>
            <w:r>
              <w:rPr>
                <w:color w:val="FF0000"/>
                <w:lang w:val="en-GB"/>
              </w:rPr>
              <w:t>V</w:t>
            </w:r>
            <w:r>
              <w:rPr>
                <w:rFonts w:hint="eastAsia"/>
                <w:color w:val="FF0000"/>
                <w:lang w:val="en-GB"/>
              </w:rPr>
              <w:t>1.</w:t>
            </w:r>
            <w:r>
              <w:rPr>
                <w:color w:val="FF0000"/>
                <w:lang w:val="en-GB"/>
              </w:rPr>
              <w:t>4</w:t>
            </w:r>
            <w:r>
              <w:rPr>
                <w:rFonts w:hint="eastAsia"/>
                <w:color w:val="FF0000"/>
                <w:lang w:val="en-GB"/>
              </w:rPr>
              <w:t>.3</w:t>
            </w:r>
          </w:p>
        </w:tc>
        <w:tc>
          <w:tcPr>
            <w:tcW w:w="1191" w:type="dxa"/>
          </w:tcPr>
          <w:p>
            <w:pPr>
              <w:pStyle w:val="187"/>
              <w:jc w:val="center"/>
              <w:rPr>
                <w:lang w:val="en-GB"/>
              </w:rPr>
            </w:pPr>
            <w:r>
              <w:rPr>
                <w:rFonts w:hint="eastAsia"/>
                <w:color w:val="FF0000"/>
                <w:lang w:val="en-GB"/>
              </w:rPr>
              <w:t>2017</w:t>
            </w:r>
            <w:r>
              <w:rPr>
                <w:color w:val="FF0000"/>
                <w:lang w:val="en-GB"/>
              </w:rPr>
              <w:t>-</w:t>
            </w:r>
            <w:r>
              <w:rPr>
                <w:rFonts w:hint="eastAsia"/>
                <w:color w:val="FF0000"/>
                <w:lang w:val="en-GB"/>
              </w:rPr>
              <w:t>08</w:t>
            </w:r>
            <w:r>
              <w:rPr>
                <w:color w:val="FF0000"/>
                <w:lang w:val="en-GB"/>
              </w:rPr>
              <w:t>-</w:t>
            </w:r>
            <w:r>
              <w:rPr>
                <w:rFonts w:hint="eastAsia"/>
                <w:color w:val="FF0000"/>
                <w:lang w:val="en-GB"/>
              </w:rPr>
              <w:t>09</w:t>
            </w:r>
          </w:p>
        </w:tc>
        <w:tc>
          <w:tcPr>
            <w:tcW w:w="6095" w:type="dxa"/>
          </w:tcPr>
          <w:p>
            <w:pPr>
              <w:pStyle w:val="187"/>
              <w:rPr>
                <w:lang w:val="en-GB"/>
              </w:rPr>
            </w:pPr>
            <w:r>
              <w:rPr>
                <w:rFonts w:hint="eastAsia"/>
                <w:lang w:val="en-GB"/>
              </w:rPr>
              <w:t>初始版本</w:t>
            </w:r>
          </w:p>
        </w:tc>
        <w:tc>
          <w:tcPr>
            <w:tcW w:w="2126" w:type="dxa"/>
          </w:tcPr>
          <w:p>
            <w:pPr>
              <w:pStyle w:val="187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否</w:t>
            </w:r>
          </w:p>
        </w:tc>
      </w:tr>
    </w:tbl>
    <w:p>
      <w:pPr>
        <w:pStyle w:val="235"/>
        <w:outlineLvl w:val="0"/>
        <w:rPr>
          <w:rFonts w:ascii="微软雅黑" w:hAnsi="微软雅黑" w:eastAsia="微软雅黑" w:cs="Arial"/>
          <w:color w:val="000000"/>
        </w:rPr>
      </w:pPr>
      <w:r>
        <w:rPr>
          <w:rFonts w:hint="eastAsia" w:ascii="微软雅黑" w:hAnsi="微软雅黑" w:eastAsia="微软雅黑" w:cs="Arial"/>
          <w:color w:val="FF0000"/>
        </w:rPr>
        <w:t>注意事项</w:t>
      </w:r>
      <w:r>
        <w:rPr>
          <w:rFonts w:ascii="微软雅黑" w:hAnsi="微软雅黑" w:eastAsia="微软雅黑" w:cs="Arial"/>
          <w:color w:val="000000"/>
        </w:rPr>
        <w:t>：</w:t>
      </w:r>
    </w:p>
    <w:p>
      <w:pPr>
        <w:pStyle w:val="235"/>
        <w:jc w:val="left"/>
        <w:outlineLvl w:val="0"/>
        <w:rPr>
          <w:rFonts w:ascii="微软雅黑" w:hAnsi="微软雅黑" w:eastAsia="微软雅黑" w:cs="Arial"/>
          <w:color w:val="000000"/>
        </w:rPr>
      </w:pPr>
      <w:r>
        <w:rPr>
          <w:rFonts w:hint="eastAsia" w:ascii="微软雅黑" w:hAnsi="微软雅黑" w:eastAsia="微软雅黑" w:cs="Arial"/>
          <w:color w:val="000000"/>
        </w:rPr>
        <w:t>1. 标记</w:t>
      </w:r>
      <w:r>
        <w:rPr>
          <w:rFonts w:ascii="微软雅黑" w:hAnsi="微软雅黑" w:eastAsia="微软雅黑" w:cs="Arial"/>
          <w:color w:val="000000"/>
        </w:rPr>
        <w:t>有红色</w:t>
      </w:r>
      <w:r>
        <w:rPr>
          <w:rFonts w:ascii="微软雅黑" w:hAnsi="微软雅黑" w:eastAsia="微软雅黑" w:cs="Arial"/>
          <w:color w:val="FF0000"/>
        </w:rPr>
        <w:t>必填/</w:t>
      </w:r>
      <w:r>
        <w:rPr>
          <w:rFonts w:hint="eastAsia" w:ascii="微软雅黑" w:hAnsi="微软雅黑" w:eastAsia="微软雅黑" w:cs="Arial"/>
          <w:color w:val="FF0000"/>
        </w:rPr>
        <w:t>必选</w:t>
      </w:r>
      <w:r>
        <w:rPr>
          <w:rFonts w:hint="eastAsia" w:ascii="微软雅黑" w:hAnsi="微软雅黑" w:eastAsia="微软雅黑" w:cs="Arial"/>
          <w:color w:val="000000"/>
        </w:rPr>
        <w:t>的</w:t>
      </w:r>
      <w:r>
        <w:rPr>
          <w:rFonts w:ascii="微软雅黑" w:hAnsi="微软雅黑" w:eastAsia="微软雅黑" w:cs="Arial"/>
          <w:color w:val="000000"/>
        </w:rPr>
        <w:t>项</w:t>
      </w:r>
      <w:r>
        <w:rPr>
          <w:rFonts w:hint="eastAsia" w:ascii="微软雅黑" w:hAnsi="微软雅黑" w:eastAsia="微软雅黑" w:cs="Arial"/>
          <w:color w:val="000000"/>
        </w:rPr>
        <w:t>请</w:t>
      </w:r>
      <w:r>
        <w:rPr>
          <w:rFonts w:ascii="微软雅黑" w:hAnsi="微软雅黑" w:eastAsia="微软雅黑" w:cs="Arial"/>
          <w:color w:val="000000"/>
        </w:rPr>
        <w:t>仔细</w:t>
      </w:r>
      <w:r>
        <w:rPr>
          <w:rFonts w:hint="eastAsia" w:ascii="微软雅黑" w:hAnsi="微软雅黑" w:eastAsia="微软雅黑" w:cs="Arial"/>
          <w:color w:val="000000"/>
        </w:rPr>
        <w:t>填写。</w:t>
      </w:r>
    </w:p>
    <w:p>
      <w:pPr>
        <w:pStyle w:val="235"/>
        <w:jc w:val="left"/>
        <w:outlineLvl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Arial"/>
          <w:color w:val="000000"/>
        </w:rPr>
        <w:t>2. 章节</w:t>
      </w:r>
      <w:r>
        <w:rPr>
          <w:rFonts w:ascii="微软雅黑" w:hAnsi="微软雅黑" w:eastAsia="微软雅黑" w:cs="Arial"/>
          <w:color w:val="000000"/>
        </w:rPr>
        <w:t>1.6.2</w:t>
      </w:r>
      <w:r>
        <w:rPr>
          <w:rFonts w:hint="eastAsia" w:ascii="微软雅黑" w:hAnsi="微软雅黑" w:eastAsia="微软雅黑" w:cs="Arial"/>
          <w:color w:val="000000"/>
        </w:rPr>
        <w:t>、1.8、2.1、2.2、2.3</w:t>
      </w:r>
      <w:r>
        <w:rPr>
          <w:rFonts w:ascii="微软雅黑" w:hAnsi="微软雅黑" w:eastAsia="微软雅黑" w:cs="Arial"/>
          <w:color w:val="000000"/>
        </w:rPr>
        <w:t>填写不完整</w:t>
      </w:r>
      <w:r>
        <w:rPr>
          <w:rFonts w:hint="eastAsia" w:ascii="微软雅黑" w:hAnsi="微软雅黑" w:eastAsia="微软雅黑" w:cs="Arial"/>
          <w:color w:val="000000"/>
        </w:rPr>
        <w:t>或者不正确将</w:t>
      </w:r>
      <w:r>
        <w:rPr>
          <w:rFonts w:ascii="微软雅黑" w:hAnsi="微软雅黑" w:eastAsia="微软雅黑" w:cs="Arial"/>
          <w:color w:val="FF0000"/>
        </w:rPr>
        <w:t>不接受</w:t>
      </w:r>
      <w:r>
        <w:rPr>
          <w:rFonts w:ascii="微软雅黑" w:hAnsi="微软雅黑" w:eastAsia="微软雅黑" w:cs="Arial"/>
          <w:color w:val="000000"/>
        </w:rPr>
        <w:t>提测，</w:t>
      </w:r>
      <w:r>
        <w:rPr>
          <w:rFonts w:hint="eastAsia" w:ascii="微软雅黑" w:hAnsi="微软雅黑" w:eastAsia="微软雅黑" w:cs="Arial"/>
          <w:color w:val="000000"/>
        </w:rPr>
        <w:t>属于</w:t>
      </w:r>
      <w:r>
        <w:rPr>
          <w:rFonts w:ascii="微软雅黑" w:hAnsi="微软雅黑" w:eastAsia="微软雅黑" w:cs="Arial"/>
          <w:color w:val="000000"/>
        </w:rPr>
        <w:t>致命</w:t>
      </w:r>
      <w:r>
        <w:rPr>
          <w:rFonts w:hint="eastAsia" w:ascii="微软雅黑" w:hAnsi="微软雅黑" w:eastAsia="微软雅黑" w:cs="Arial"/>
          <w:color w:val="000000"/>
        </w:rPr>
        <w:t>BUG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，相应测试时间往后顺延（即为BUG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从开始到关闭的时间段）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35"/>
        <w:jc w:val="left"/>
        <w:outlineLvl w:val="0"/>
        <w:rPr>
          <w:rFonts w:ascii="微软雅黑" w:hAnsi="微软雅黑" w:eastAsia="微软雅黑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Arial"/>
          <w:color w:val="000000"/>
        </w:rPr>
        <w:t>3. 开发</w:t>
      </w:r>
      <w:r>
        <w:rPr>
          <w:rFonts w:ascii="微软雅黑" w:hAnsi="微软雅黑" w:eastAsia="微软雅黑" w:cs="Arial"/>
          <w:color w:val="000000"/>
        </w:rPr>
        <w:t>自测用例</w:t>
      </w:r>
      <w:r>
        <w:rPr>
          <w:rFonts w:hint="eastAsia" w:ascii="微软雅黑" w:hAnsi="微软雅黑" w:eastAsia="微软雅黑" w:cs="Arial"/>
          <w:color w:val="000000"/>
        </w:rPr>
        <w:t>测试</w:t>
      </w:r>
      <w:r>
        <w:rPr>
          <w:rFonts w:ascii="微软雅黑" w:hAnsi="微软雅黑" w:eastAsia="微软雅黑" w:cs="Arial"/>
          <w:color w:val="000000"/>
        </w:rPr>
        <w:t>组执行不通过，</w:t>
      </w:r>
      <w:r>
        <w:rPr>
          <w:rFonts w:hint="eastAsia" w:ascii="微软雅黑" w:hAnsi="微软雅黑" w:eastAsia="微软雅黑" w:cs="Arial"/>
          <w:color w:val="FF0000"/>
        </w:rPr>
        <w:t>不接受</w:t>
      </w:r>
      <w:r>
        <w:rPr>
          <w:rFonts w:ascii="微软雅黑" w:hAnsi="微软雅黑" w:eastAsia="微软雅黑" w:cs="Arial"/>
          <w:color w:val="000000"/>
        </w:rPr>
        <w:t>提测</w:t>
      </w:r>
      <w:r>
        <w:rPr>
          <w:rFonts w:hint="eastAsia" w:ascii="微软雅黑" w:hAnsi="微软雅黑" w:eastAsia="微软雅黑" w:cs="Arial"/>
          <w:color w:val="000000"/>
        </w:rPr>
        <w:t>，</w:t>
      </w:r>
      <w:r>
        <w:rPr>
          <w:rFonts w:ascii="微软雅黑" w:hAnsi="微软雅黑" w:eastAsia="微软雅黑" w:cs="Arial"/>
          <w:color w:val="000000"/>
        </w:rPr>
        <w:t>属于</w:t>
      </w:r>
      <w:r>
        <w:rPr>
          <w:rFonts w:hint="eastAsia" w:ascii="微软雅黑" w:hAnsi="微软雅黑" w:eastAsia="微软雅黑" w:cs="Arial"/>
          <w:color w:val="000000"/>
        </w:rPr>
        <w:t>严重</w:t>
      </w:r>
      <w:r>
        <w:rPr>
          <w:rFonts w:ascii="微软雅黑" w:hAnsi="微软雅黑" w:eastAsia="微软雅黑" w:cs="Arial"/>
          <w:color w:val="000000"/>
        </w:rPr>
        <w:t>BUG</w:t>
      </w:r>
      <w:r>
        <w:rPr>
          <w:rFonts w:hint="eastAsia" w:ascii="微软雅黑" w:hAnsi="微软雅黑" w:eastAsia="微软雅黑" w:cs="Arial"/>
          <w:color w:val="000000"/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相应测试时间往后顺延（即为BUG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从开始到关闭的时间段）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pageBreakBefore/>
        <w:ind w:left="0" w:hanging="43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基本信息</w:t>
      </w: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测试类型（</w:t>
      </w:r>
      <w:r>
        <w:rPr>
          <w:rFonts w:hint="eastAsia" w:ascii="微软雅黑" w:hAnsi="微软雅黑"/>
          <w:color w:val="FF0000"/>
          <w:lang w:eastAsia="zh-CN"/>
        </w:rPr>
        <w:t>必选</w:t>
      </w:r>
      <w:r>
        <w:rPr>
          <w:rFonts w:ascii="微软雅黑" w:hAnsi="微软雅黑"/>
          <w:lang w:eastAsia="zh-CN"/>
        </w:rPr>
        <w:t>）</w:t>
      </w:r>
    </w:p>
    <w:p>
      <w:pPr>
        <w:ind w:left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功能测试</w:t>
      </w: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项目</w:t>
      </w:r>
      <w:r>
        <w:rPr>
          <w:rFonts w:ascii="微软雅黑" w:hAnsi="微软雅黑"/>
          <w:lang w:eastAsia="zh-CN"/>
        </w:rPr>
        <w:t>名称（</w:t>
      </w:r>
      <w:r>
        <w:rPr>
          <w:rFonts w:hint="eastAsia" w:ascii="微软雅黑" w:hAnsi="微软雅黑"/>
          <w:color w:val="FF0000"/>
          <w:lang w:eastAsia="zh-CN"/>
        </w:rPr>
        <w:t>必填</w:t>
      </w:r>
      <w:r>
        <w:rPr>
          <w:rFonts w:ascii="微软雅黑" w:hAnsi="微软雅黑"/>
          <w:lang w:eastAsia="zh-CN"/>
        </w:rPr>
        <w:t>）</w:t>
      </w:r>
    </w:p>
    <w:p>
      <w:pPr>
        <w:ind w:left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RMS、PORTAL、</w:t>
      </w:r>
      <w:ins w:id="0" w:author="黄川" w:date="2016-11-16T15:15:00Z">
        <w:r>
          <w:rPr>
            <w:rFonts w:hint="eastAsia" w:ascii="微软雅黑" w:hAnsi="微软雅黑" w:eastAsia="微软雅黑"/>
          </w:rPr>
          <w:t>HOA</w:t>
        </w:r>
      </w:ins>
      <w:r>
        <w:rPr>
          <w:rFonts w:hint="eastAsia" w:ascii="微软雅黑" w:hAnsi="微软雅黑" w:eastAsia="微软雅黑"/>
        </w:rPr>
        <w:t>、ACS、</w:t>
      </w:r>
      <w:r>
        <w:rPr>
          <w:rFonts w:ascii="微软雅黑" w:hAnsi="微软雅黑" w:eastAsia="微软雅黑"/>
        </w:rPr>
        <w:t>canal</w:t>
      </w:r>
      <w:r>
        <w:rPr>
          <w:rFonts w:hint="eastAsia" w:ascii="微软雅黑" w:hAnsi="微软雅黑" w:eastAsia="微软雅黑"/>
        </w:rPr>
        <w:t xml:space="preserve"> 、webservice、</w:t>
      </w:r>
      <w:r>
        <w:rPr>
          <w:rFonts w:ascii="微软雅黑" w:hAnsi="微软雅黑" w:eastAsia="微软雅黑"/>
        </w:rPr>
        <w:t>ops</w:t>
      </w:r>
      <w:r>
        <w:rPr>
          <w:rFonts w:hint="eastAsia" w:ascii="微软雅黑" w:hAnsi="微软雅黑" w:eastAsia="微软雅黑"/>
        </w:rPr>
        <w:t>、fileserver</w:t>
      </w:r>
    </w:p>
    <w:p>
      <w:pPr>
        <w:ind w:left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000000"/>
          <w:highlight w:val="lightGray"/>
          <w:shd w:val="clear" w:color="auto" w:fill="FFFFFF"/>
        </w:rPr>
        <w:t>appApi</w:t>
      </w:r>
      <w:r>
        <w:rPr>
          <w:rFonts w:hint="eastAsia" w:ascii="微软雅黑" w:hAnsi="微软雅黑" w:eastAsia="微软雅黑"/>
          <w:highlight w:val="lightGray"/>
        </w:rPr>
        <w:t>、</w:t>
      </w:r>
      <w:r>
        <w:rPr>
          <w:rFonts w:hint="eastAsia" w:ascii="微软雅黑" w:hAnsi="微软雅黑" w:eastAsia="微软雅黑"/>
          <w:color w:val="000000"/>
          <w:highlight w:val="lightGray"/>
          <w:shd w:val="clear" w:color="auto" w:fill="FFFFFF"/>
        </w:rPr>
        <w:t> WebApi</w:t>
      </w:r>
      <w:r>
        <w:rPr>
          <w:rFonts w:hint="eastAsia" w:ascii="微软雅黑" w:hAnsi="微软雅黑" w:eastAsia="微软雅黑"/>
          <w:highlight w:val="lightGray"/>
        </w:rPr>
        <w:t>、</w:t>
      </w:r>
      <w:r>
        <w:rPr>
          <w:rFonts w:hint="eastAsia" w:ascii="微软雅黑" w:hAnsi="微软雅黑" w:eastAsia="微软雅黑"/>
          <w:color w:val="000000"/>
          <w:highlight w:val="lightGray"/>
          <w:shd w:val="clear" w:color="auto" w:fill="FFFFFF"/>
        </w:rPr>
        <w:t>  vertx</w:t>
      </w:r>
      <w:r>
        <w:rPr>
          <w:rFonts w:hint="eastAsia" w:ascii="微软雅黑" w:hAnsi="微软雅黑" w:eastAsia="微软雅黑"/>
          <w:highlight w:val="lightGray"/>
        </w:rPr>
        <w:t>、</w:t>
      </w:r>
      <w:r>
        <w:rPr>
          <w:rStyle w:val="259"/>
          <w:rFonts w:hint="eastAsia" w:ascii="微软雅黑" w:hAnsi="微软雅黑" w:eastAsia="微软雅黑"/>
          <w:color w:val="000000"/>
          <w:highlight w:val="lightGray"/>
          <w:shd w:val="clear" w:color="auto" w:fill="FFFFFF"/>
        </w:rPr>
        <w:t> </w:t>
      </w:r>
      <w:r>
        <w:rPr>
          <w:rFonts w:hint="eastAsia" w:ascii="微软雅黑" w:hAnsi="微软雅黑" w:eastAsia="微软雅黑"/>
          <w:color w:val="000000"/>
          <w:highlight w:val="lightGray"/>
          <w:shd w:val="clear" w:color="auto" w:fill="FFFFFF"/>
        </w:rPr>
        <w:t>Product</w:t>
      </w:r>
      <w:r>
        <w:rPr>
          <w:rFonts w:hint="eastAsia" w:ascii="微软雅黑" w:hAnsi="微软雅黑" w:eastAsia="微软雅黑"/>
          <w:color w:val="000000"/>
          <w:shd w:val="clear" w:color="auto" w:fill="FFFFFF"/>
        </w:rPr>
        <w:t>、</w:t>
      </w:r>
      <w:r>
        <w:rPr>
          <w:rFonts w:hint="eastAsia" w:ascii="微软雅黑" w:hAnsi="微软雅黑" w:eastAsia="微软雅黑"/>
          <w:color w:val="000000"/>
          <w:shd w:val="clear" w:color="auto" w:fill="C7EDCC"/>
        </w:rPr>
        <w:t>igpUip、</w:t>
      </w:r>
      <w:r>
        <w:rPr>
          <w:rFonts w:ascii="微软雅黑" w:hAnsi="微软雅黑" w:eastAsia="微软雅黑"/>
          <w:color w:val="000000"/>
          <w:shd w:val="clear" w:color="auto" w:fill="C7EDCC"/>
        </w:rPr>
        <w:t>report</w:t>
      </w: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bookmarkStart w:id="2" w:name="_Toc154894786"/>
      <w:r>
        <w:rPr>
          <w:rFonts w:hint="eastAsia" w:ascii="微软雅黑" w:hAnsi="微软雅黑"/>
          <w:lang w:eastAsia="zh-CN"/>
        </w:rPr>
        <w:t>版本号</w:t>
      </w:r>
      <w:r>
        <w:rPr>
          <w:rFonts w:ascii="微软雅黑" w:hAnsi="微软雅黑"/>
          <w:lang w:eastAsia="zh-CN"/>
        </w:rPr>
        <w:t>（</w:t>
      </w:r>
      <w:r>
        <w:rPr>
          <w:rFonts w:hint="eastAsia" w:ascii="微软雅黑" w:hAnsi="微软雅黑"/>
          <w:color w:val="FF0000"/>
          <w:lang w:eastAsia="zh-CN"/>
        </w:rPr>
        <w:t>必填</w:t>
      </w:r>
      <w:r>
        <w:rPr>
          <w:rFonts w:ascii="微软雅黑" w:hAnsi="微软雅黑"/>
          <w:lang w:eastAsia="zh-CN"/>
        </w:rPr>
        <w:t>）</w:t>
      </w:r>
    </w:p>
    <w:p>
      <w:pPr>
        <w:ind w:left="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JS_V</w:t>
      </w:r>
      <w:r>
        <w:rPr>
          <w:rFonts w:ascii="微软雅黑" w:hAnsi="微软雅黑" w:eastAsia="微软雅黑"/>
          <w:color w:val="FF0000"/>
        </w:rPr>
        <w:t>1.4.</w:t>
      </w:r>
      <w:r>
        <w:rPr>
          <w:rFonts w:hint="eastAsia" w:ascii="微软雅黑" w:hAnsi="微软雅黑" w:eastAsia="微软雅黑"/>
          <w:color w:val="FF0000"/>
        </w:rPr>
        <w:t>3</w:t>
      </w:r>
    </w:p>
    <w:bookmarkEnd w:id="2"/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项目计划</w:t>
      </w:r>
      <w:r>
        <w:rPr>
          <w:rFonts w:ascii="微软雅黑" w:hAnsi="微软雅黑"/>
          <w:lang w:eastAsia="zh-CN"/>
        </w:rPr>
        <w:t>上线时间</w:t>
      </w:r>
    </w:p>
    <w:p>
      <w:pPr>
        <w:ind w:left="0"/>
        <w:rPr>
          <w:rFonts w:hint="eastAsia" w:eastAsia="宋体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xxx</w:t>
      </w: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全新项目</w:t>
      </w:r>
      <w:r>
        <w:rPr>
          <w:rFonts w:ascii="微软雅黑" w:hAnsi="微软雅黑"/>
          <w:lang w:eastAsia="zh-CN"/>
        </w:rPr>
        <w:t>提测（</w:t>
      </w:r>
      <w:r>
        <w:rPr>
          <w:rFonts w:hint="eastAsia" w:ascii="微软雅黑" w:hAnsi="微软雅黑"/>
          <w:color w:val="FF0000"/>
          <w:lang w:eastAsia="zh-CN"/>
        </w:rPr>
        <w:t>必填</w:t>
      </w:r>
      <w:r>
        <w:rPr>
          <w:rFonts w:ascii="微软雅黑" w:hAnsi="微软雅黑"/>
          <w:lang w:eastAsia="zh-CN"/>
        </w:rPr>
        <w:t>）</w:t>
      </w:r>
    </w:p>
    <w:p>
      <w:pPr>
        <w:ind w:left="0"/>
      </w:pPr>
      <w:r>
        <w:rPr>
          <w:rFonts w:hint="eastAsia"/>
        </w:rPr>
        <w:t>否</w:t>
      </w:r>
    </w:p>
    <w:p>
      <w:pPr>
        <w:pStyle w:val="4"/>
        <w:ind w:left="1098" w:hanging="1098"/>
      </w:pPr>
      <w:r>
        <w:rPr>
          <w:rFonts w:hint="eastAsia"/>
        </w:rPr>
        <w:t>若为</w:t>
      </w:r>
      <w:r>
        <w:t>性能测试</w:t>
      </w:r>
      <w:r>
        <w:rPr>
          <w:rFonts w:hint="eastAsia"/>
        </w:rPr>
        <w:t>请</w:t>
      </w:r>
      <w:r>
        <w:t>列出性能指标</w:t>
      </w:r>
      <w:r>
        <w:rPr>
          <w:rFonts w:hint="eastAsia"/>
        </w:rPr>
        <w:t>要求</w:t>
      </w:r>
    </w:p>
    <w:p>
      <w:pPr>
        <w:pStyle w:val="4"/>
        <w:ind w:left="1098" w:hanging="1098"/>
      </w:pPr>
      <w:r>
        <w:rPr>
          <w:rFonts w:hint="eastAsia"/>
        </w:rPr>
        <w:t>明确是否需要端到端测试，即真实终端接入测试</w:t>
      </w: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升级/模块</w:t>
      </w:r>
      <w:r>
        <w:rPr>
          <w:rFonts w:ascii="微软雅黑" w:hAnsi="微软雅黑"/>
          <w:lang w:eastAsia="zh-CN"/>
        </w:rPr>
        <w:t>提测（</w:t>
      </w:r>
      <w:r>
        <w:rPr>
          <w:rFonts w:hint="eastAsia" w:ascii="微软雅黑" w:hAnsi="微软雅黑"/>
          <w:color w:val="FF0000"/>
          <w:lang w:eastAsia="zh-CN"/>
        </w:rPr>
        <w:t>必填</w:t>
      </w:r>
      <w:r>
        <w:rPr>
          <w:rFonts w:ascii="微软雅黑" w:hAnsi="微软雅黑"/>
          <w:lang w:eastAsia="zh-CN"/>
        </w:rPr>
        <w:t>）</w:t>
      </w:r>
    </w:p>
    <w:p>
      <w:pPr>
        <w:ind w:left="0"/>
        <w:rPr>
          <w:color w:val="FF0000"/>
        </w:rPr>
      </w:pPr>
      <w:r>
        <w:rPr>
          <w:rFonts w:hint="eastAsia"/>
          <w:color w:val="FF0000"/>
        </w:rPr>
        <w:t>是</w:t>
      </w:r>
    </w:p>
    <w:p>
      <w:pPr>
        <w:pStyle w:val="4"/>
        <w:ind w:left="1098" w:hanging="1098"/>
      </w:pPr>
      <w:r>
        <w:rPr>
          <w:rFonts w:hint="eastAsia"/>
        </w:rPr>
        <w:t>明确是否需要端到端测试，即真实终端接入测试</w:t>
      </w:r>
    </w:p>
    <w:p>
      <w:pPr>
        <w:ind w:left="0"/>
        <w:rPr>
          <w:color w:val="FF0000"/>
        </w:rPr>
      </w:pPr>
      <w:r>
        <w:rPr>
          <w:rFonts w:hint="eastAsia"/>
          <w:color w:val="FF0000"/>
        </w:rPr>
        <w:t>需要</w:t>
      </w:r>
    </w:p>
    <w:p>
      <w:pPr>
        <w:pStyle w:val="4"/>
        <w:ind w:left="1098" w:hanging="1098"/>
      </w:pPr>
      <w:r>
        <w:rPr>
          <w:rFonts w:hint="eastAsia"/>
        </w:rPr>
        <w:t>明确本次提测内容，</w:t>
      </w:r>
      <w:r>
        <w:t>包括</w:t>
      </w:r>
      <w:r>
        <w:rPr>
          <w:rFonts w:hint="eastAsia"/>
        </w:rPr>
        <w:t>修改BUG单号</w:t>
      </w:r>
      <w:r>
        <w:t>、修改方案</w:t>
      </w:r>
      <w:r>
        <w:rPr>
          <w:rFonts w:hint="eastAsia"/>
        </w:rPr>
        <w:t>及</w:t>
      </w:r>
      <w:r>
        <w:t>设计文档</w:t>
      </w:r>
    </w:p>
    <w:p>
      <w:pPr>
        <w:pStyle w:val="225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工单</w:t>
      </w:r>
      <w:r>
        <w:rPr>
          <w:color w:val="FF0000"/>
        </w:rPr>
        <w:t>接口共网改造</w:t>
      </w:r>
      <w:r>
        <w:rPr>
          <w:rFonts w:hint="eastAsia"/>
          <w:color w:val="FF0000"/>
        </w:rPr>
        <w:t>；</w:t>
      </w:r>
    </w:p>
    <w:p>
      <w:pPr>
        <w:pStyle w:val="225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平台</w:t>
      </w:r>
      <w:r>
        <w:rPr>
          <w:color w:val="FF0000"/>
        </w:rPr>
        <w:t>兼容</w:t>
      </w:r>
      <w:r>
        <w:rPr>
          <w:rFonts w:hint="eastAsia"/>
          <w:color w:val="FF0000"/>
          <w:lang w:val="en-US" w:eastAsia="zh-CN"/>
        </w:rPr>
        <w:t>xxx</w:t>
      </w:r>
      <w:r>
        <w:rPr>
          <w:rFonts w:hint="eastAsia"/>
          <w:color w:val="FF0000"/>
        </w:rPr>
        <w:t>;</w:t>
      </w:r>
      <w:r>
        <w:rPr>
          <w:color w:val="FF0000"/>
        </w:rPr>
        <w:t xml:space="preserve"> </w:t>
      </w:r>
    </w:p>
    <w:p>
      <w:pPr>
        <w:pStyle w:val="225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平台数据库</w:t>
      </w:r>
      <w:r>
        <w:rPr>
          <w:color w:val="FF0000"/>
        </w:rPr>
        <w:t>采用</w:t>
      </w:r>
      <w:r>
        <w:rPr>
          <w:rFonts w:hint="eastAsia"/>
          <w:color w:val="FF0000"/>
        </w:rPr>
        <w:t>mycat进行</w:t>
      </w:r>
      <w:r>
        <w:rPr>
          <w:color w:val="FF0000"/>
        </w:rPr>
        <w:t>分库</w:t>
      </w:r>
      <w:r>
        <w:rPr>
          <w:rFonts w:hint="eastAsia"/>
          <w:color w:val="FF0000"/>
        </w:rPr>
        <w:t>；</w:t>
      </w:r>
      <w:r>
        <w:rPr>
          <w:color w:val="FF0000"/>
        </w:rPr>
        <w:t>通过</w:t>
      </w:r>
      <w:r>
        <w:rPr>
          <w:rFonts w:hint="eastAsia"/>
          <w:color w:val="FF0000"/>
        </w:rPr>
        <w:t>solr查询优化:</w:t>
      </w:r>
      <w:r>
        <w:rPr>
          <w:color w:val="FF0000"/>
        </w:rPr>
        <w:t>rms</w:t>
      </w:r>
      <w:r>
        <w:rPr>
          <w:rFonts w:hint="eastAsia"/>
          <w:color w:val="FF0000"/>
        </w:rPr>
        <w:t>工单</w:t>
      </w:r>
      <w:r>
        <w:rPr>
          <w:color w:val="FF0000"/>
        </w:rPr>
        <w:t>查询，bms</w:t>
      </w:r>
      <w:r>
        <w:rPr>
          <w:rFonts w:hint="eastAsia"/>
          <w:color w:val="FF0000"/>
        </w:rPr>
        <w:t>网关管理里面：已安装插件、已卸载插件,bms插件管理里面：选插件版本后网关列表,bms一级静默任务里面:子任务详情；</w:t>
      </w:r>
    </w:p>
    <w:p>
      <w:pPr>
        <w:pStyle w:val="225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新增宽带</w:t>
      </w:r>
      <w:r>
        <w:rPr>
          <w:color w:val="FF0000"/>
        </w:rPr>
        <w:t>密码修改功能；</w:t>
      </w:r>
    </w:p>
    <w:p>
      <w:pPr>
        <w:pStyle w:val="225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平台安全</w:t>
      </w:r>
      <w:r>
        <w:rPr>
          <w:color w:val="FF0000"/>
        </w:rPr>
        <w:t>性需求：</w:t>
      </w:r>
      <w:r>
        <w:rPr>
          <w:rFonts w:hint="eastAsia"/>
          <w:color w:val="FF0000"/>
        </w:rPr>
        <w:t>防止SQL注入</w:t>
      </w:r>
      <w:r>
        <w:rPr>
          <w:color w:val="FF0000"/>
        </w:rPr>
        <w:t>；</w:t>
      </w:r>
      <w:r>
        <w:rPr>
          <w:rFonts w:hint="eastAsia"/>
          <w:color w:val="FF0000"/>
        </w:rPr>
        <w:t>防止</w:t>
      </w:r>
      <w:r>
        <w:rPr>
          <w:color w:val="FF0000"/>
        </w:rPr>
        <w:t>跨站脚本</w:t>
      </w:r>
      <w:r>
        <w:rPr>
          <w:rFonts w:hint="eastAsia"/>
          <w:color w:val="FF0000"/>
        </w:rPr>
        <w:t>XSS攻击</w:t>
      </w:r>
      <w:r>
        <w:rPr>
          <w:color w:val="FF0000"/>
        </w:rPr>
        <w:t>；</w:t>
      </w:r>
      <w:r>
        <w:rPr>
          <w:rFonts w:hint="eastAsia"/>
          <w:color w:val="FF0000"/>
        </w:rPr>
        <w:t>防止</w:t>
      </w:r>
      <w:r>
        <w:rPr>
          <w:color w:val="FF0000"/>
        </w:rPr>
        <w:t>用户</w:t>
      </w:r>
      <w:r>
        <w:rPr>
          <w:rFonts w:hint="eastAsia"/>
          <w:color w:val="FF0000"/>
        </w:rPr>
        <w:t>敏感信息泄露:用户</w:t>
      </w:r>
      <w:r>
        <w:rPr>
          <w:color w:val="FF0000"/>
        </w:rPr>
        <w:t>密码加密储存；</w:t>
      </w:r>
      <w:r>
        <w:rPr>
          <w:rFonts w:hint="eastAsia"/>
          <w:color w:val="FF0000"/>
        </w:rPr>
        <w:t>工单</w:t>
      </w:r>
      <w:r>
        <w:rPr>
          <w:color w:val="FF0000"/>
        </w:rPr>
        <w:t>里面宽带密码进行加密储存</w:t>
      </w:r>
      <w:r>
        <w:rPr>
          <w:rFonts w:hint="eastAsia"/>
          <w:color w:val="FF0000"/>
        </w:rPr>
        <w:t>；</w:t>
      </w:r>
    </w:p>
    <w:p>
      <w:pPr>
        <w:pStyle w:val="225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文件服务器日志文件备份文件上传bug修改;</w:t>
      </w:r>
    </w:p>
    <w:p>
      <w:pPr>
        <w:pStyle w:val="225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>MS SQL</w:t>
      </w:r>
      <w:r>
        <w:rPr>
          <w:rFonts w:hint="eastAsia"/>
          <w:color w:val="FF0000"/>
        </w:rPr>
        <w:t>优化</w:t>
      </w:r>
      <w:r>
        <w:rPr>
          <w:color w:val="FF0000"/>
        </w:rPr>
        <w:t>；</w:t>
      </w:r>
    </w:p>
    <w:p>
      <w:pPr>
        <w:pStyle w:val="225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BUG修改；</w:t>
      </w:r>
    </w:p>
    <w:p>
      <w:pPr>
        <w:pStyle w:val="4"/>
        <w:ind w:left="1098" w:hanging="1098"/>
      </w:pPr>
      <w:r>
        <w:rPr>
          <w:rFonts w:hint="eastAsia"/>
        </w:rPr>
        <w:t>明确本次提测内容对现有模块存在的影响</w:t>
      </w:r>
    </w:p>
    <w:p>
      <w:pPr>
        <w:pStyle w:val="225"/>
        <w:numPr>
          <w:ilvl w:val="0"/>
          <w:numId w:val="25"/>
        </w:num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ortal</w:t>
      </w:r>
    </w:p>
    <w:p>
      <w:pPr>
        <w:pStyle w:val="225"/>
        <w:numPr>
          <w:ilvl w:val="0"/>
          <w:numId w:val="25"/>
        </w:numPr>
        <w:ind w:firstLineChars="0"/>
        <w:rPr>
          <w:color w:val="FF0000"/>
        </w:rPr>
      </w:pPr>
      <w:r>
        <w:rPr>
          <w:color w:val="FF0000"/>
        </w:rPr>
        <w:t>数据库</w:t>
      </w:r>
    </w:p>
    <w:p>
      <w:pPr>
        <w:ind w:left="0"/>
        <w:rPr>
          <w:color w:val="FF0000"/>
        </w:rPr>
      </w:pPr>
      <w:r>
        <w:rPr>
          <w:rFonts w:hint="eastAsia"/>
          <w:color w:val="FF0000"/>
        </w:rPr>
        <w:t>3、OPS</w:t>
      </w: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文档路径</w:t>
      </w:r>
      <w:r>
        <w:rPr>
          <w:rFonts w:ascii="微软雅黑" w:hAnsi="微软雅黑"/>
          <w:lang w:eastAsia="zh-CN"/>
        </w:rPr>
        <w:t>（</w:t>
      </w:r>
      <w:r>
        <w:rPr>
          <w:rFonts w:hint="eastAsia" w:ascii="微软雅黑" w:hAnsi="微软雅黑"/>
          <w:color w:val="FF0000"/>
          <w:lang w:eastAsia="zh-CN"/>
        </w:rPr>
        <w:t>必填</w:t>
      </w:r>
      <w:r>
        <w:rPr>
          <w:rFonts w:ascii="微软雅黑" w:hAnsi="微软雅黑"/>
          <w:lang w:eastAsia="zh-CN"/>
        </w:rPr>
        <w:t>）</w:t>
      </w:r>
    </w:p>
    <w:p>
      <w:pPr>
        <w:ind w:left="0"/>
      </w:pPr>
      <w:r>
        <w:rPr>
          <w:rFonts w:hint="eastAsia"/>
        </w:rPr>
        <w:t>需求文档：</w:t>
      </w:r>
    </w:p>
    <w:p>
      <w:pPr>
        <w:pStyle w:val="225"/>
        <w:numPr>
          <w:ilvl w:val="0"/>
          <w:numId w:val="26"/>
        </w:numPr>
        <w:ind w:firstLineChars="0"/>
      </w:pPr>
      <w:r>
        <w:rPr>
          <w:color w:val="FF0000"/>
        </w:rPr>
        <w:t>http://</w:t>
      </w:r>
      <w:r>
        <w:rPr>
          <w:rFonts w:hint="eastAsia"/>
          <w:color w:val="FF0000"/>
          <w:lang w:val="en-US" w:eastAsia="zh-CN"/>
        </w:rPr>
        <w:t>xxxxx</w:t>
      </w:r>
      <w:r>
        <w:t>。</w:t>
      </w:r>
    </w:p>
    <w:p>
      <w:pPr>
        <w:ind w:left="0"/>
      </w:pPr>
      <w:r>
        <w:rPr>
          <w:rFonts w:hint="eastAsia"/>
        </w:rPr>
        <w:t>设计文档：</w:t>
      </w:r>
    </w:p>
    <w:p>
      <w:pPr>
        <w:ind w:left="0"/>
        <w:rPr>
          <w:color w:val="FF0000"/>
        </w:rPr>
      </w:pPr>
      <w:r>
        <w:rPr>
          <w:rFonts w:hint="eastAsia"/>
          <w:color w:val="FF0000"/>
          <w:lang w:val="en-US" w:eastAsia="zh-CN"/>
        </w:rPr>
        <w:t>xxxx</w:t>
      </w:r>
      <w:r>
        <w:rPr>
          <w:rFonts w:hint="eastAsia"/>
          <w:color w:val="FF0000"/>
        </w:rPr>
        <w:t>工单:</w:t>
      </w:r>
    </w:p>
    <w:p>
      <w:pPr>
        <w:ind w:left="0"/>
        <w:rPr>
          <w:color w:val="FF0000"/>
        </w:rPr>
      </w:pPr>
      <w:r>
        <w:rPr>
          <w:rFonts w:hint="eastAsia"/>
          <w:color w:val="FF0000"/>
          <w:lang w:val="en-US" w:eastAsia="zh-CN"/>
        </w:rPr>
        <w:t>xxx</w:t>
      </w:r>
      <w:r>
        <w:rPr>
          <w:rFonts w:hint="eastAsia"/>
          <w:color w:val="FF0000"/>
        </w:rPr>
        <w:t>版本文档:</w:t>
      </w:r>
    </w:p>
    <w:p>
      <w:pPr>
        <w:ind w:left="0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"http://confluence.ioteams.com/pages/worddav/preview.action?fileName=Mycat%26solr%E7%89%88%E6%9C%AC%E6%96%87%E6%A1%A3.docx&amp;pageId=5006532" </w:instrText>
      </w:r>
      <w:r>
        <w:rPr>
          <w:color w:val="FF0000"/>
        </w:rPr>
        <w:fldChar w:fldCharType="separate"/>
      </w:r>
      <w:r>
        <w:rPr>
          <w:rStyle w:val="100"/>
          <w:color w:val="FF0000"/>
        </w:rPr>
        <w:t>http://confluence.ioteams.com/pages/worddav/preview.action?fileName=Mycat%26solr%E7%89%88%E6%9C%AC%E6%96%87%E6%A1%A3.docx&amp;pageId=5006532</w:t>
      </w:r>
      <w:r>
        <w:rPr>
          <w:rStyle w:val="100"/>
          <w:color w:val="FF0000"/>
        </w:rPr>
        <w:fldChar w:fldCharType="end"/>
      </w:r>
      <w:r>
        <w:rPr>
          <w:rFonts w:hint="eastAsia"/>
          <w:color w:val="FF0000"/>
        </w:rPr>
        <w:t>；</w:t>
      </w:r>
    </w:p>
    <w:p>
      <w:pPr>
        <w:ind w:left="0"/>
      </w:pPr>
    </w:p>
    <w:p>
      <w:pPr>
        <w:ind w:left="0"/>
      </w:pPr>
      <w:r>
        <w:rPr>
          <w:rFonts w:hint="eastAsia"/>
        </w:rPr>
        <w:t>数据库分片</w:t>
      </w:r>
      <w:r>
        <w:t>设计</w:t>
      </w:r>
      <w:r>
        <w:rPr>
          <w:rFonts w:hint="eastAsia"/>
        </w:rPr>
        <w:t>:</w:t>
      </w:r>
    </w:p>
    <w:p>
      <w:pPr>
        <w:ind w:left="0"/>
        <w:rPr>
          <w:color w:val="FF0000"/>
        </w:rPr>
      </w:pPr>
      <w:r>
        <w:rPr>
          <w:color w:val="FF0000"/>
        </w:rPr>
        <w:t>http://</w:t>
      </w:r>
      <w:r>
        <w:rPr>
          <w:rFonts w:hint="eastAsia"/>
          <w:color w:val="FF0000"/>
          <w:lang w:val="en-US" w:eastAsia="zh-CN"/>
        </w:rPr>
        <w:t>xxxx</w:t>
      </w:r>
    </w:p>
    <w:p>
      <w:pPr>
        <w:ind w:left="0"/>
      </w:pP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代码路径</w:t>
      </w:r>
      <w:r>
        <w:rPr>
          <w:rFonts w:ascii="微软雅黑" w:hAnsi="微软雅黑"/>
          <w:lang w:eastAsia="zh-CN"/>
        </w:rPr>
        <w:t>（</w:t>
      </w:r>
      <w:r>
        <w:rPr>
          <w:rFonts w:hint="eastAsia" w:ascii="微软雅黑" w:hAnsi="微软雅黑"/>
          <w:color w:val="FF0000"/>
          <w:lang w:eastAsia="zh-CN"/>
        </w:rPr>
        <w:t>必填</w:t>
      </w:r>
      <w:r>
        <w:rPr>
          <w:rFonts w:ascii="微软雅黑" w:hAnsi="微软雅黑"/>
          <w:lang w:eastAsia="zh-CN"/>
        </w:rPr>
        <w:t>）</w:t>
      </w:r>
    </w:p>
    <w:p>
      <w:pPr>
        <w:ind w:left="0"/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xxx</w:t>
      </w:r>
    </w:p>
    <w:p>
      <w:pPr>
        <w:ind w:left="0"/>
      </w:pPr>
      <w:r>
        <w:t>http://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（分支：</w:t>
      </w:r>
      <w:r>
        <w:t>release-1.4.3</w:t>
      </w:r>
      <w:r>
        <w:rPr>
          <w:rFonts w:hint="eastAsia"/>
        </w:rPr>
        <w:t>）</w:t>
      </w:r>
    </w:p>
    <w:p>
      <w:pPr>
        <w:ind w:left="0"/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xxx</w:t>
      </w:r>
    </w:p>
    <w:p>
      <w:pPr>
        <w:ind w:left="0"/>
      </w:pPr>
      <w:r>
        <w:t>http://</w:t>
      </w:r>
      <w:r>
        <w:rPr>
          <w:rFonts w:hint="eastAsia"/>
          <w:lang w:val="en-US" w:eastAsia="zh-CN"/>
        </w:rPr>
        <w:t>xxx</w:t>
      </w:r>
      <w:r>
        <w:rPr>
          <w:rFonts w:hint="eastAsia"/>
        </w:rPr>
        <w:t>（分支：release-1.4.3）</w:t>
      </w:r>
    </w:p>
    <w:p>
      <w:pPr>
        <w:ind w:left="0"/>
        <w:rPr>
          <w:ins w:id="1" w:author="黄川" w:date="2016-11-16T15:12:00Z"/>
        </w:rPr>
      </w:pPr>
      <w:r>
        <w:rPr>
          <w:rFonts w:hint="eastAsia"/>
        </w:rPr>
        <w:t>3</w:t>
      </w:r>
      <w:ins w:id="2" w:author="黄川" w:date="2016-11-16T15:15:00Z">
        <w:r>
          <w:rPr>
            <w:rFonts w:hint="eastAsia"/>
          </w:rPr>
          <w:t>、</w:t>
        </w:r>
      </w:ins>
      <w:r>
        <w:rPr>
          <w:rFonts w:hint="eastAsia"/>
          <w:lang w:val="en-US" w:eastAsia="zh-CN"/>
        </w:rPr>
        <w:t>xxx</w:t>
      </w:r>
    </w:p>
    <w:p>
      <w:pPr>
        <w:ind w:left="0"/>
      </w:pPr>
      <w:r>
        <w:t>http://</w:t>
      </w:r>
      <w:r>
        <w:rPr>
          <w:rFonts w:hint="eastAsia"/>
          <w:lang w:val="en-US" w:eastAsia="zh-CN"/>
        </w:rPr>
        <w:t>xxxx</w:t>
      </w:r>
      <w:r>
        <w:rPr>
          <w:rFonts w:hint="eastAsia"/>
        </w:rPr>
        <w:t xml:space="preserve"> (分支：release-1.4.</w:t>
      </w:r>
      <w:r>
        <w:t>3</w:t>
      </w:r>
      <w:r>
        <w:rPr>
          <w:rFonts w:hint="eastAsia"/>
        </w:rPr>
        <w:t>）</w:t>
      </w: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部署包</w:t>
      </w:r>
      <w:r>
        <w:rPr>
          <w:rFonts w:ascii="微软雅黑" w:hAnsi="微软雅黑"/>
          <w:lang w:eastAsia="zh-CN"/>
        </w:rPr>
        <w:t>存放</w:t>
      </w:r>
      <w:r>
        <w:rPr>
          <w:rFonts w:hint="eastAsia" w:ascii="微软雅黑" w:hAnsi="微软雅黑"/>
          <w:lang w:eastAsia="zh-CN"/>
        </w:rPr>
        <w:t>路径</w:t>
      </w:r>
      <w:r>
        <w:rPr>
          <w:rFonts w:ascii="微软雅黑" w:hAnsi="微软雅黑"/>
          <w:lang w:eastAsia="zh-CN"/>
        </w:rPr>
        <w:t>（</w:t>
      </w:r>
      <w:r>
        <w:rPr>
          <w:rFonts w:hint="eastAsia" w:ascii="微软雅黑" w:hAnsi="微软雅黑"/>
          <w:color w:val="FF0000"/>
          <w:lang w:eastAsia="zh-CN"/>
        </w:rPr>
        <w:t>必填</w:t>
      </w:r>
      <w:r>
        <w:rPr>
          <w:rFonts w:ascii="微软雅黑" w:hAnsi="微软雅黑"/>
          <w:lang w:eastAsia="zh-CN"/>
        </w:rPr>
        <w:t>）</w:t>
      </w:r>
    </w:p>
    <w:p>
      <w:pPr>
        <w:ind w:left="0"/>
      </w:pPr>
      <w:r>
        <w:rPr>
          <w:rFonts w:hint="eastAsia"/>
        </w:rPr>
        <w:t>自动部署目录名：</w:t>
      </w:r>
      <w:r>
        <w:t>JS_1.4.3-20170817</w:t>
      </w:r>
    </w:p>
    <w:p>
      <w:pPr>
        <w:ind w:left="0"/>
      </w:pPr>
      <w:r>
        <w:rPr>
          <w:rFonts w:hint="eastAsia"/>
        </w:rPr>
        <w:t>完整路径：</w:t>
      </w:r>
      <w:ins w:id="3" w:author="%E9%BB%84%E5%B7%9D" w:date="2016-11-16T16:19:00Z">
        <w:bookmarkStart w:id="3" w:name="OLE_LINK1"/>
        <w:r>
          <w:rPr>
            <w:rStyle w:val="260"/>
            <w:rFonts w:eastAsia="微软雅黑" w:cs="Times New Roman"/>
            <w:color w:val="008080"/>
            <w:u w:val="single"/>
            <w:shd w:val="clear" w:color="auto" w:fill="FFFFFF"/>
          </w:rPr>
          <w:t>http://</w:t>
        </w:r>
        <w:bookmarkEnd w:id="3"/>
      </w:ins>
      <w:r>
        <w:rPr>
          <w:rStyle w:val="260"/>
          <w:rFonts w:hint="eastAsia" w:eastAsia="微软雅黑" w:cs="Times New Roman"/>
          <w:color w:val="008080"/>
          <w:u w:val="single"/>
          <w:shd w:val="clear" w:color="auto" w:fill="FFFFFF"/>
          <w:lang w:val="en-US" w:eastAsia="zh-CN"/>
        </w:rPr>
        <w:t>xxxx/</w:t>
      </w:r>
      <w:r>
        <w:t>JS_1.4.3-20170817</w:t>
      </w:r>
    </w:p>
    <w:p>
      <w:pPr>
        <w:pStyle w:val="2"/>
        <w:pageBreakBefore/>
        <w:ind w:left="0" w:hanging="43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测试环境配置</w:t>
      </w:r>
      <w:r>
        <w:rPr>
          <w:rFonts w:ascii="微软雅黑" w:hAnsi="微软雅黑" w:eastAsia="微软雅黑"/>
        </w:rPr>
        <w:t>信息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color w:val="FF0000"/>
        </w:rPr>
        <w:t>必填</w:t>
      </w:r>
      <w:r>
        <w:rPr>
          <w:rFonts w:ascii="微软雅黑" w:hAnsi="微软雅黑" w:eastAsia="微软雅黑"/>
        </w:rPr>
        <w:t>）</w:t>
      </w: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数据库脚本</w:t>
      </w:r>
      <w:r>
        <w:rPr>
          <w:rFonts w:ascii="微软雅黑" w:hAnsi="微软雅黑"/>
          <w:lang w:eastAsia="zh-CN"/>
        </w:rPr>
        <w:t xml:space="preserve">路径 - </w:t>
      </w:r>
      <w:r>
        <w:rPr>
          <w:rFonts w:hint="eastAsia" w:ascii="微软雅黑" w:hAnsi="微软雅黑"/>
          <w:lang w:eastAsia="zh-CN"/>
        </w:rPr>
        <w:t>全新项目</w:t>
      </w:r>
      <w:r>
        <w:rPr>
          <w:rFonts w:ascii="微软雅黑" w:hAnsi="微软雅黑"/>
          <w:lang w:eastAsia="zh-CN"/>
        </w:rPr>
        <w:t>提测（</w:t>
      </w:r>
      <w:r>
        <w:rPr>
          <w:rFonts w:hint="eastAsia" w:ascii="微软雅黑" w:hAnsi="微软雅黑"/>
          <w:color w:val="FF0000"/>
          <w:lang w:eastAsia="zh-CN"/>
        </w:rPr>
        <w:t>必填</w:t>
      </w:r>
      <w:r>
        <w:rPr>
          <w:rFonts w:ascii="微软雅黑" w:hAnsi="微软雅黑"/>
          <w:lang w:eastAsia="zh-CN"/>
        </w:rPr>
        <w:t>）</w:t>
      </w:r>
    </w:p>
    <w:p>
      <w:pPr>
        <w:ind w:left="0"/>
      </w:pPr>
      <w:r>
        <w:rPr>
          <w:rFonts w:hint="eastAsia"/>
        </w:rPr>
        <w:t>说明</w:t>
      </w:r>
      <w:r>
        <w:t>：接受统一的全量脚本，不接受单独</w:t>
      </w:r>
      <w:r>
        <w:rPr>
          <w:rFonts w:hint="eastAsia"/>
        </w:rPr>
        <w:t>的</w:t>
      </w:r>
      <w:r>
        <w:t>脚本。</w:t>
      </w: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数据库脚本</w:t>
      </w:r>
      <w:r>
        <w:rPr>
          <w:rFonts w:ascii="微软雅黑" w:hAnsi="微软雅黑"/>
          <w:lang w:eastAsia="zh-CN"/>
        </w:rPr>
        <w:t>路径 –</w:t>
      </w:r>
      <w:r>
        <w:rPr>
          <w:rFonts w:hint="eastAsia" w:ascii="微软雅黑" w:hAnsi="微软雅黑"/>
          <w:lang w:eastAsia="zh-CN"/>
        </w:rPr>
        <w:t xml:space="preserve"> 升级</w:t>
      </w:r>
      <w:r>
        <w:rPr>
          <w:rFonts w:ascii="微软雅黑" w:hAnsi="微软雅黑"/>
          <w:lang w:eastAsia="zh-CN"/>
        </w:rPr>
        <w:t>/</w:t>
      </w:r>
      <w:r>
        <w:rPr>
          <w:rFonts w:hint="eastAsia" w:ascii="微软雅黑" w:hAnsi="微软雅黑"/>
          <w:lang w:eastAsia="zh-CN"/>
        </w:rPr>
        <w:t>模块</w:t>
      </w:r>
      <w:r>
        <w:rPr>
          <w:rFonts w:ascii="微软雅黑" w:hAnsi="微软雅黑"/>
          <w:lang w:eastAsia="zh-CN"/>
        </w:rPr>
        <w:t>提测（</w:t>
      </w:r>
      <w:r>
        <w:rPr>
          <w:rFonts w:hint="eastAsia" w:ascii="微软雅黑" w:hAnsi="微软雅黑"/>
          <w:color w:val="FF0000"/>
          <w:lang w:eastAsia="zh-CN"/>
        </w:rPr>
        <w:t>必填</w:t>
      </w:r>
      <w:r>
        <w:rPr>
          <w:rFonts w:ascii="微软雅黑" w:hAnsi="微软雅黑"/>
          <w:lang w:eastAsia="zh-CN"/>
        </w:rPr>
        <w:t>）</w:t>
      </w:r>
    </w:p>
    <w:p>
      <w:pPr>
        <w:ind w:left="0"/>
        <w:rPr>
          <w:ins w:id="4" w:author="黄川" w:date="2016-11-16T16:45:00Z"/>
          <w:b/>
        </w:rPr>
      </w:pPr>
      <w:ins w:id="5" w:author="黄川" w:date="2016-11-16T16:45:00Z">
        <w:r>
          <w:rPr>
            <w:rFonts w:hint="eastAsia"/>
            <w:b/>
          </w:rPr>
          <w:t>（1）RMS</w:t>
        </w:r>
      </w:ins>
    </w:p>
    <w:p>
      <w:pPr>
        <w:ind w:left="0"/>
      </w:pPr>
      <w:r>
        <w:rPr>
          <w:rFonts w:hint="eastAsia"/>
        </w:rPr>
        <w:t>1）割接脚本(包含</w:t>
      </w:r>
      <w:r>
        <w:t>升级</w:t>
      </w:r>
      <w:r>
        <w:rPr>
          <w:rFonts w:hint="eastAsia"/>
        </w:rPr>
        <w:t>脚本)</w:t>
      </w:r>
    </w:p>
    <w:p>
      <w:pPr>
        <w:ind w:left="0"/>
      </w:pPr>
      <w:r>
        <w:rPr>
          <w:rFonts w:hint="eastAsia"/>
        </w:rPr>
        <w:t>参见目录:</w:t>
      </w:r>
    </w:p>
    <w:p>
      <w:pPr>
        <w:ind w:left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xxxxxx</w:t>
      </w:r>
    </w:p>
    <w:p>
      <w:pPr>
        <w:ind w:left="0"/>
        <w:rPr>
          <w:ins w:id="6" w:author="黄川" w:date="2016-11-16T16:45:00Z"/>
          <w:b/>
        </w:rPr>
      </w:pPr>
      <w:ins w:id="7" w:author="黄川" w:date="2016-11-16T16:45:00Z">
        <w:r>
          <w:rPr>
            <w:rFonts w:hint="eastAsia"/>
            <w:b/>
          </w:rPr>
          <w:t>（</w:t>
        </w:r>
      </w:ins>
      <w:r>
        <w:rPr>
          <w:rFonts w:hint="eastAsia"/>
          <w:b/>
        </w:rPr>
        <w:t>2</w:t>
      </w:r>
      <w:ins w:id="8" w:author="黄川" w:date="2016-11-16T16:45:00Z">
        <w:r>
          <w:rPr>
            <w:rFonts w:hint="eastAsia"/>
            <w:b/>
          </w:rPr>
          <w:t>）</w:t>
        </w:r>
      </w:ins>
      <w:r>
        <w:rPr>
          <w:rFonts w:hint="eastAsia"/>
          <w:b/>
        </w:rPr>
        <w:t>A</w:t>
      </w:r>
      <w:ins w:id="9" w:author="黄川" w:date="2016-11-16T16:45:00Z">
        <w:r>
          <w:rPr>
            <w:rFonts w:hint="eastAsia"/>
            <w:b/>
          </w:rPr>
          <w:t>MS</w:t>
        </w:r>
      </w:ins>
    </w:p>
    <w:p>
      <w:pPr>
        <w:ind w:left="0"/>
      </w:pPr>
      <w:r>
        <w:t>1</w:t>
      </w:r>
      <w:r>
        <w:rPr>
          <w:rFonts w:hint="eastAsia"/>
        </w:rPr>
        <w:t>）全量权限脚本：</w:t>
      </w:r>
    </w:p>
    <w:p>
      <w:pPr>
        <w:ind w:left="0"/>
      </w:pPr>
      <w:r>
        <w:fldChar w:fldCharType="begin"/>
      </w:r>
      <w:r>
        <w:instrText xml:space="preserve"> HYPERLINK "http://172.19.0.9:10080/ig/doc/raw/master/3-%E5%BC%80%E5%8F%91/%E7%89%88%E6%9C%AC%E7%BB%B4%E6%8A%A4/sql/js/ams/ams-v1.4.3-auth-full.sql" </w:instrText>
      </w:r>
      <w:r>
        <w:fldChar w:fldCharType="separate"/>
      </w:r>
      <w:r>
        <w:rPr>
          <w:rStyle w:val="100"/>
        </w:rPr>
        <w:t>http://</w:t>
      </w:r>
      <w:r>
        <w:rPr>
          <w:rStyle w:val="100"/>
          <w:rFonts w:hint="eastAsia"/>
          <w:lang w:val="en-US" w:eastAsia="zh-CN"/>
        </w:rPr>
        <w:t>x</w:t>
      </w:r>
      <w:r>
        <w:rPr>
          <w:rStyle w:val="100"/>
        </w:rPr>
        <w:fldChar w:fldCharType="end"/>
      </w:r>
      <w:r>
        <w:rPr>
          <w:rStyle w:val="100"/>
          <w:rFonts w:hint="eastAsia"/>
          <w:lang w:val="en-US" w:eastAsia="zh-CN"/>
        </w:rPr>
        <w:t>xxx</w:t>
      </w:r>
      <w:r>
        <w:rPr>
          <w:rFonts w:hint="eastAsia"/>
        </w:rPr>
        <w:t>;</w:t>
      </w:r>
    </w:p>
    <w:p>
      <w:pPr>
        <w:ind w:left="0"/>
      </w:pPr>
    </w:p>
    <w:p>
      <w:pPr>
        <w:ind w:left="0"/>
        <w:rPr>
          <w:ins w:id="10" w:author="黄川" w:date="2016-11-16T16:45:00Z"/>
        </w:rPr>
      </w:pPr>
      <w:ins w:id="11" w:author="黄川" w:date="2016-11-16T16:45:00Z">
        <w:r>
          <w:rPr>
            <w:rFonts w:hint="eastAsia"/>
          </w:rPr>
          <w:t>（</w:t>
        </w:r>
      </w:ins>
      <w:r>
        <w:t>3</w:t>
      </w:r>
      <w:ins w:id="12" w:author="黄川" w:date="2016-11-16T16:45:00Z">
        <w:r>
          <w:rPr>
            <w:rFonts w:hint="eastAsia"/>
          </w:rPr>
          <w:t>）</w:t>
        </w:r>
      </w:ins>
      <w:r>
        <w:t>B</w:t>
      </w:r>
      <w:ins w:id="13" w:author="黄川" w:date="2016-11-16T16:45:00Z">
        <w:r>
          <w:rPr>
            <w:rFonts w:hint="eastAsia"/>
          </w:rPr>
          <w:t>MS</w:t>
        </w:r>
      </w:ins>
    </w:p>
    <w:p>
      <w:pPr>
        <w:ind w:left="0"/>
      </w:pPr>
      <w:r>
        <w:rPr>
          <w:rFonts w:hint="eastAsia"/>
        </w:rPr>
        <w:t>1）割接脚本(包含</w:t>
      </w:r>
      <w:r>
        <w:t>升级</w:t>
      </w:r>
      <w:r>
        <w:rPr>
          <w:rFonts w:hint="eastAsia"/>
        </w:rPr>
        <w:t>脚本)</w:t>
      </w:r>
    </w:p>
    <w:p>
      <w:pPr>
        <w:ind w:left="0"/>
      </w:pPr>
      <w:r>
        <w:rPr>
          <w:rFonts w:hint="eastAsia"/>
        </w:rPr>
        <w:t>参见</w:t>
      </w:r>
      <w:r>
        <w:t>目录</w:t>
      </w:r>
      <w:r>
        <w:rPr>
          <w:rFonts w:hint="eastAsia"/>
        </w:rPr>
        <w:t>:</w:t>
      </w:r>
    </w:p>
    <w:p>
      <w:pPr>
        <w:ind w:left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xxxx</w:t>
      </w:r>
    </w:p>
    <w:p>
      <w:pPr>
        <w:ind w:left="0"/>
        <w:rPr>
          <w:rFonts w:ascii="微软雅黑" w:hAnsi="微软雅黑" w:eastAsia="微软雅黑"/>
          <w:color w:val="000000"/>
          <w:highlight w:val="lightGray"/>
          <w:shd w:val="clear" w:color="auto" w:fill="FFFFFF"/>
        </w:rPr>
      </w:pPr>
    </w:p>
    <w:p>
      <w:pPr>
        <w:ind w:left="0"/>
      </w:pPr>
      <w:r>
        <w:rPr>
          <w:rFonts w:hint="eastAsia"/>
        </w:rPr>
        <w:t>其他配置</w:t>
      </w:r>
      <w:r>
        <w:t>信息（</w:t>
      </w:r>
      <w:r>
        <w:rPr>
          <w:rFonts w:hint="eastAsia"/>
          <w:color w:val="FF0000"/>
        </w:rPr>
        <w:t>必填</w:t>
      </w:r>
      <w:r>
        <w:t>）</w:t>
      </w:r>
    </w:p>
    <w:p>
      <w:pPr>
        <w:ind w:left="0"/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环境部署要求、配置文件说明、依赖服务、服务变更等</w:t>
      </w:r>
    </w:p>
    <w:p>
      <w:pPr>
        <w:pStyle w:val="225"/>
        <w:numPr>
          <w:ilvl w:val="0"/>
          <w:numId w:val="27"/>
        </w:numPr>
        <w:ind w:firstLineChars="0"/>
        <w:rPr>
          <w:b/>
        </w:rPr>
      </w:pPr>
      <w:ins w:id="14" w:author="黄川" w:date="2016-11-16T16:43:00Z">
        <w:r>
          <w:rPr>
            <w:rFonts w:hint="eastAsia"/>
            <w:b/>
          </w:rPr>
          <w:t>RMS</w:t>
        </w:r>
      </w:ins>
    </w:p>
    <w:p>
      <w:pPr>
        <w:ind w:left="0"/>
      </w:pPr>
      <w:r>
        <w:rPr>
          <w:rFonts w:hint="eastAsia"/>
        </w:rPr>
        <w:t>1）全量配置</w:t>
      </w:r>
    </w:p>
    <w:p>
      <w:pPr>
        <w:ind w:left="0"/>
      </w:pPr>
      <w:r>
        <w:t>http://</w:t>
      </w:r>
      <w:r>
        <w:rPr>
          <w:rFonts w:hint="eastAsia"/>
          <w:lang w:val="en-US" w:eastAsia="zh-CN"/>
        </w:rPr>
        <w:t>xxxxx</w:t>
      </w:r>
    </w:p>
    <w:p>
      <w:pPr>
        <w:ind w:left="0"/>
        <w:rPr>
          <w:ins w:id="15" w:author="黄川" w:date="2016-11-16T15:26:00Z"/>
        </w:rPr>
      </w:pPr>
      <w:r>
        <w:rPr>
          <w:rFonts w:hint="eastAsia"/>
        </w:rPr>
        <w:t>2</w:t>
      </w:r>
      <w:ins w:id="16" w:author="黄川" w:date="2016-11-16T15:27:00Z">
        <w:r>
          <w:rPr>
            <w:rFonts w:hint="eastAsia"/>
          </w:rPr>
          <w:t>）</w:t>
        </w:r>
      </w:ins>
      <w:ins w:id="17" w:author="黄川" w:date="2016-11-16T15:26:00Z">
        <w:r>
          <w:rPr>
            <w:rFonts w:hint="eastAsia"/>
          </w:rPr>
          <w:t>新增配置</w:t>
        </w:r>
      </w:ins>
    </w:p>
    <w:p>
      <w:pPr>
        <w:topLinePunct w:val="0"/>
        <w:adjustRightInd/>
        <w:snapToGrid/>
        <w:spacing w:before="0" w:after="0" w:line="240" w:lineRule="auto"/>
        <w:ind w:left="0"/>
        <w:rPr>
          <w:lang w:val="en-US"/>
        </w:rPr>
      </w:pPr>
      <w:r>
        <w:br w:type="textWrapping"/>
      </w:r>
      <w:r>
        <w:rPr>
          <w:rFonts w:hint="eastAsia"/>
          <w:lang w:val="en-US" w:eastAsia="zh-CN"/>
        </w:rPr>
        <w:t>xxxxxxx</w:t>
      </w:r>
    </w:p>
    <w:p>
      <w:pPr>
        <w:ind w:left="0"/>
      </w:pPr>
      <w:r>
        <w:rPr>
          <w:rFonts w:hint="eastAsia"/>
        </w:rPr>
        <w:t>3）</w:t>
      </w:r>
      <w:r>
        <w:t>修改配置</w:t>
      </w:r>
    </w:p>
    <w:p>
      <w:pPr>
        <w:ind w:left="0"/>
      </w:pPr>
      <w:r>
        <w:rPr>
          <w:rFonts w:hint="eastAsia"/>
        </w:rPr>
        <w:t>修改</w:t>
      </w:r>
      <w:r>
        <w:rPr>
          <w:rFonts w:hint="eastAsia"/>
          <w:lang w:val="en-US" w:eastAsia="zh-CN"/>
        </w:rPr>
        <w:t>xxxxx</w:t>
      </w:r>
    </w:p>
    <w:p>
      <w:pPr>
        <w:ind w:left="0"/>
      </w:pPr>
      <w:r>
        <w:rPr>
          <w:rFonts w:hint="eastAsia"/>
        </w:rPr>
        <w:t>4）</w:t>
      </w:r>
      <w:r>
        <w:t>删除配置</w:t>
      </w:r>
    </w:p>
    <w:p>
      <w:pPr>
        <w:ind w:left="0"/>
      </w:pPr>
      <w:r>
        <w:rPr>
          <w:rFonts w:hint="eastAsia"/>
        </w:rPr>
        <w:t>删除配置项</w:t>
      </w:r>
      <w:r>
        <w:rPr>
          <w:rFonts w:hint="eastAsia"/>
          <w:lang w:val="en-US" w:eastAsia="zh-CN"/>
        </w:rPr>
        <w:t>xxxxx</w:t>
      </w:r>
    </w:p>
    <w:p>
      <w:pPr>
        <w:ind w:left="0"/>
        <w:rPr>
          <w:ins w:id="18" w:author="黄川" w:date="2016-11-17T11:00:00Z"/>
        </w:rPr>
      </w:pPr>
    </w:p>
    <w:p>
      <w:pPr>
        <w:pStyle w:val="2"/>
        <w:pageBreakBefore/>
        <w:ind w:left="0" w:hanging="43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版本自测</w:t>
      </w:r>
      <w:r>
        <w:rPr>
          <w:rFonts w:ascii="微软雅黑" w:hAnsi="微软雅黑" w:eastAsia="微软雅黑"/>
        </w:rPr>
        <w:t>结果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color w:val="FF0000"/>
        </w:rPr>
        <w:t>必填</w:t>
      </w:r>
      <w:r>
        <w:rPr>
          <w:rFonts w:ascii="微软雅黑" w:hAnsi="微软雅黑" w:eastAsia="微软雅黑"/>
        </w:rPr>
        <w:t>）</w:t>
      </w:r>
    </w:p>
    <w:p>
      <w:pPr>
        <w:ind w:left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b/>
          <w:color w:val="FF0000"/>
        </w:rPr>
        <w:t>开发自测用例测试组执行不通过，不接受提测；</w:t>
      </w:r>
      <w:r>
        <w:rPr>
          <w:rFonts w:hint="eastAsia"/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冒烟测试用例，如发现严重问题，不接受提测</w:t>
      </w:r>
      <w:r>
        <w:rPr>
          <w:rFonts w:hint="eastAsia"/>
          <w:b/>
          <w:color w:val="FF0000"/>
        </w:rPr>
        <w:t>；相应测试时间往后顺延。</w:t>
      </w:r>
      <w:r>
        <w:rPr>
          <w:rFonts w:hint="eastAsia"/>
          <w:b/>
        </w:rPr>
        <w:t>冒烟测试用例由测试组提供，同时用例必须通过评审。</w:t>
      </w:r>
    </w:p>
    <w:tbl>
      <w:tblPr>
        <w:tblStyle w:val="108"/>
        <w:tblW w:w="99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3321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</w:tcPr>
          <w:p>
            <w:pPr>
              <w:widowControl w:val="0"/>
              <w:ind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用例</w:t>
            </w:r>
            <w:r>
              <w:rPr>
                <w:b/>
              </w:rPr>
              <w:t>场景</w:t>
            </w:r>
          </w:p>
        </w:tc>
        <w:tc>
          <w:tcPr>
            <w:tcW w:w="3321" w:type="dxa"/>
          </w:tcPr>
          <w:p>
            <w:pPr>
              <w:widowControl w:val="0"/>
              <w:ind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执行</w:t>
            </w:r>
            <w:r>
              <w:rPr>
                <w:b/>
              </w:rPr>
              <w:t>结果</w:t>
            </w:r>
          </w:p>
        </w:tc>
        <w:tc>
          <w:tcPr>
            <w:tcW w:w="3321" w:type="dxa"/>
          </w:tcPr>
          <w:p>
            <w:pPr>
              <w:widowControl w:val="0"/>
              <w:ind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执行</w:t>
            </w:r>
            <w:r>
              <w:rPr>
                <w:b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1" w:type="dxa"/>
          </w:tcPr>
          <w:p>
            <w:pPr>
              <w:widowControl w:val="0"/>
              <w:ind w:left="0"/>
              <w:jc w:val="both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登录</w:t>
            </w:r>
          </w:p>
        </w:tc>
        <w:tc>
          <w:tcPr>
            <w:tcW w:w="3321" w:type="dxa"/>
          </w:tcPr>
          <w:p>
            <w:pPr>
              <w:widowControl w:val="0"/>
              <w:ind w:left="0"/>
              <w:jc w:val="both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通过</w:t>
            </w:r>
          </w:p>
        </w:tc>
        <w:tc>
          <w:tcPr>
            <w:tcW w:w="3321" w:type="dxa"/>
          </w:tcPr>
          <w:p>
            <w:pPr>
              <w:widowControl w:val="0"/>
              <w:ind w:left="0"/>
              <w:jc w:val="both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xxx</w:t>
            </w:r>
          </w:p>
        </w:tc>
      </w:tr>
    </w:tbl>
    <w:p>
      <w:pPr>
        <w:ind w:left="0"/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Times New Roman"/>
          <w:kern w:val="0"/>
          <w:sz w:val="20"/>
          <w:szCs w:val="20"/>
        </w:rPr>
      </w:pPr>
    </w:p>
    <w:p>
      <w:pPr>
        <w:pStyle w:val="2"/>
        <w:pageBreakBefore/>
        <w:ind w:left="0" w:hanging="43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关键联系人（</w:t>
      </w:r>
      <w:r>
        <w:rPr>
          <w:rFonts w:hint="eastAsia" w:ascii="微软雅黑" w:hAnsi="微软雅黑" w:eastAsia="微软雅黑"/>
          <w:color w:val="FF0000"/>
        </w:rPr>
        <w:t>必填</w:t>
      </w:r>
      <w:r>
        <w:rPr>
          <w:rFonts w:ascii="微软雅黑" w:hAnsi="微软雅黑" w:eastAsia="微软雅黑"/>
        </w:rPr>
        <w:t>）</w:t>
      </w:r>
    </w:p>
    <w:tbl>
      <w:tblPr>
        <w:tblStyle w:val="108"/>
        <w:tblW w:w="9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4"/>
        <w:gridCol w:w="4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4" w:type="dxa"/>
          </w:tcPr>
          <w:p>
            <w:pPr>
              <w:widowControl w:val="0"/>
              <w:ind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  <w:r>
              <w:rPr>
                <w:b/>
              </w:rPr>
              <w:t>名称</w:t>
            </w:r>
          </w:p>
        </w:tc>
        <w:tc>
          <w:tcPr>
            <w:tcW w:w="4863" w:type="dxa"/>
          </w:tcPr>
          <w:p>
            <w:pPr>
              <w:widowControl w:val="0"/>
              <w:ind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负责</w:t>
            </w:r>
            <w:r>
              <w:rPr>
                <w:b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4" w:type="dxa"/>
          </w:tcPr>
          <w:p>
            <w:pPr>
              <w:widowControl w:val="0"/>
              <w:ind w:left="0"/>
              <w:jc w:val="both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>前端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4863" w:type="dxa"/>
          </w:tcPr>
          <w:p>
            <w:pPr>
              <w:widowControl w:val="0"/>
              <w:ind w:left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4" w:type="dxa"/>
          </w:tcPr>
          <w:p>
            <w:pPr>
              <w:widowControl w:val="0"/>
              <w:ind w:left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4863" w:type="dxa"/>
          </w:tcPr>
          <w:p>
            <w:pPr>
              <w:widowControl w:val="0"/>
              <w:ind w:left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4" w:type="dxa"/>
          </w:tcPr>
          <w:p>
            <w:pPr>
              <w:widowControl w:val="0"/>
              <w:ind w:left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4863" w:type="dxa"/>
          </w:tcPr>
          <w:p>
            <w:pPr>
              <w:widowControl w:val="0"/>
              <w:ind w:left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4" w:type="dxa"/>
          </w:tcPr>
          <w:p>
            <w:pPr>
              <w:widowControl w:val="0"/>
              <w:ind w:left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xxxx</w:t>
            </w:r>
          </w:p>
        </w:tc>
        <w:tc>
          <w:tcPr>
            <w:tcW w:w="4863" w:type="dxa"/>
          </w:tcPr>
          <w:p>
            <w:pPr>
              <w:widowControl w:val="0"/>
              <w:ind w:left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4" w:type="dxa"/>
          </w:tcPr>
          <w:p>
            <w:pPr>
              <w:widowControl w:val="0"/>
              <w:ind w:left="0"/>
              <w:jc w:val="both"/>
            </w:pPr>
            <w:r>
              <w:rPr>
                <w:rFonts w:hint="eastAsia"/>
              </w:rPr>
              <w:t>BMS</w:t>
            </w:r>
          </w:p>
        </w:tc>
        <w:tc>
          <w:tcPr>
            <w:tcW w:w="4863" w:type="dxa"/>
          </w:tcPr>
          <w:p>
            <w:pPr>
              <w:widowControl w:val="0"/>
              <w:ind w:left="0"/>
              <w:jc w:val="both"/>
            </w:pPr>
          </w:p>
        </w:tc>
      </w:tr>
    </w:tbl>
    <w:p>
      <w:pPr>
        <w:topLinePunct w:val="0"/>
        <w:adjustRightInd/>
        <w:snapToGrid/>
        <w:spacing w:before="0" w:after="0" w:line="240" w:lineRule="auto"/>
        <w:ind w:left="0"/>
        <w:rPr>
          <w:rFonts w:cs="Times New Roman"/>
          <w:kern w:val="0"/>
          <w:sz w:val="20"/>
          <w:szCs w:val="20"/>
        </w:rPr>
      </w:pPr>
      <w:r>
        <w:rPr>
          <w:rFonts w:cs="Times New Roman"/>
          <w:kern w:val="0"/>
          <w:sz w:val="20"/>
          <w:szCs w:val="20"/>
        </w:rPr>
        <w:br w:type="textWrapping"/>
      </w:r>
    </w:p>
    <w:p>
      <w:pPr>
        <w:pStyle w:val="2"/>
        <w:pageBreakBefore/>
        <w:ind w:left="0" w:hanging="43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</w:t>
      </w:r>
      <w:r>
        <w:rPr>
          <w:rFonts w:ascii="微软雅黑" w:hAnsi="微软雅黑" w:eastAsia="微软雅黑"/>
        </w:rPr>
        <w:t>环境</w:t>
      </w:r>
      <w:r>
        <w:rPr>
          <w:rFonts w:hint="eastAsia" w:ascii="微软雅黑" w:hAnsi="微软雅黑" w:eastAsia="微软雅黑"/>
        </w:rPr>
        <w:t>信息（选填</w:t>
      </w:r>
      <w:r>
        <w:rPr>
          <w:rFonts w:ascii="微软雅黑" w:hAnsi="微软雅黑" w:eastAsia="微软雅黑"/>
        </w:rPr>
        <w:t>）</w:t>
      </w: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Web应用</w:t>
      </w:r>
      <w:r>
        <w:rPr>
          <w:rFonts w:ascii="微软雅黑" w:hAnsi="微软雅黑"/>
          <w:lang w:eastAsia="zh-CN"/>
        </w:rPr>
        <w:t>访问地址</w:t>
      </w:r>
    </w:p>
    <w:p>
      <w:pPr>
        <w:ind w:left="0"/>
      </w:pPr>
      <w:r>
        <w:rPr>
          <w:rFonts w:hint="eastAsia"/>
        </w:rPr>
        <w:t>地址：</w:t>
      </w:r>
      <w:r>
        <w:fldChar w:fldCharType="begin"/>
      </w:r>
      <w:r>
        <w:instrText xml:space="preserve"> HYPERLINK "http://172.19.10.8:3143/" </w:instrText>
      </w:r>
      <w:r>
        <w:fldChar w:fldCharType="separate"/>
      </w:r>
      <w:r>
        <w:rPr>
          <w:rStyle w:val="100"/>
        </w:rPr>
        <w:t>http://</w:t>
      </w:r>
      <w:r>
        <w:rPr>
          <w:rStyle w:val="100"/>
          <w:rFonts w:hint="eastAsia"/>
          <w:lang w:val="en-US" w:eastAsia="zh-CN"/>
        </w:rPr>
        <w:t>xxx</w:t>
      </w:r>
      <w:r>
        <w:rPr>
          <w:rStyle w:val="100"/>
        </w:rPr>
        <w:t>/</w:t>
      </w:r>
      <w:r>
        <w:rPr>
          <w:rStyle w:val="100"/>
        </w:rPr>
        <w:fldChar w:fldCharType="end"/>
      </w:r>
    </w:p>
    <w:p>
      <w:pPr>
        <w:ind w:left="0"/>
        <w:rPr>
          <w:rFonts w:hint="eastAsia"/>
          <w:lang w:val="en-US" w:eastAsia="zh-CN"/>
        </w:rPr>
      </w:pPr>
      <w:r>
        <w:rPr>
          <w:rFonts w:hint="eastAsia"/>
        </w:rPr>
        <w:t>用户名：</w:t>
      </w:r>
      <w:r>
        <w:rPr>
          <w:rFonts w:hint="eastAsia"/>
          <w:lang w:val="en-US" w:eastAsia="zh-CN"/>
        </w:rPr>
        <w:t>xxx</w:t>
      </w:r>
      <w:bookmarkStart w:id="4" w:name="_GoBack"/>
      <w:bookmarkEnd w:id="4"/>
    </w:p>
    <w:p>
      <w:pPr>
        <w:ind w:left="0"/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xxx</w:t>
      </w: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后台应用</w:t>
      </w:r>
      <w:r>
        <w:rPr>
          <w:rFonts w:ascii="微软雅黑" w:hAnsi="微软雅黑"/>
          <w:lang w:eastAsia="zh-CN"/>
        </w:rPr>
        <w:t>主机</w:t>
      </w: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数据库信息</w:t>
      </w:r>
    </w:p>
    <w:p>
      <w:pPr>
        <w:ind w:left="0"/>
      </w:pPr>
    </w:p>
    <w:p>
      <w:pPr>
        <w:pStyle w:val="3"/>
        <w:widowControl w:val="0"/>
        <w:topLinePunct w:val="0"/>
        <w:adjustRightInd/>
        <w:snapToGrid/>
        <w:spacing w:before="260" w:after="260" w:line="360" w:lineRule="auto"/>
        <w:jc w:val="both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>其他测试</w:t>
      </w:r>
      <w:r>
        <w:rPr>
          <w:rFonts w:ascii="微软雅黑" w:hAnsi="微软雅黑"/>
          <w:lang w:eastAsia="zh-CN"/>
        </w:rPr>
        <w:t>所需环境说明</w:t>
      </w:r>
    </w:p>
    <w:p>
      <w:pPr>
        <w:ind w:left="0"/>
      </w:pPr>
    </w:p>
    <w:sectPr>
      <w:headerReference r:id="rId3" w:type="even"/>
      <w:footerReference r:id="rId4" w:type="even"/>
      <w:type w:val="oddPage"/>
      <w:pgSz w:w="11907" w:h="16840"/>
      <w:pgMar w:top="1440" w:right="1080" w:bottom="1440" w:left="1080" w:header="567" w:footer="567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FrutigerNext LT Medium">
    <w:altName w:val="Corbe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7"/>
      <w:tblW w:w="9673" w:type="dxa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5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</w:tcPr>
        <w:p>
          <w:pPr>
            <w:pStyle w:val="58"/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  <w:tc>
        <w:tcPr>
          <w:tcW w:w="3224" w:type="dxa"/>
        </w:tcPr>
        <w:p>
          <w:pPr>
            <w:pStyle w:val="188"/>
          </w:pPr>
        </w:p>
      </w:tc>
      <w:tc>
        <w:tcPr>
          <w:tcW w:w="3225" w:type="dxa"/>
        </w:tcPr>
        <w:p>
          <w:pPr>
            <w:pStyle w:val="160"/>
            <w:wordWrap w:val="0"/>
          </w:pPr>
        </w:p>
      </w:tc>
    </w:tr>
  </w:tbl>
  <w:p>
    <w:pPr>
      <w:pStyle w:val="1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7"/>
      <w:tblW w:w="9660" w:type="dxa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30"/>
      <w:gridCol w:w="4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rPr>
        <w:trHeight w:val="851" w:hRule="atLeast"/>
      </w:trPr>
      <w:tc>
        <w:tcPr>
          <w:tcW w:w="4830" w:type="dxa"/>
          <w:vAlign w:val="bottom"/>
        </w:tcPr>
        <w:p>
          <w:pPr>
            <w:pStyle w:val="58"/>
            <w:ind w:left="2194" w:leftChars="1045"/>
            <w:jc w:val="center"/>
            <w:rPr>
              <w:rFonts w:cs="Times New Roman"/>
            </w:rPr>
          </w:pPr>
          <w:r>
            <w:rPr>
              <w:rFonts w:hint="eastAsia" w:ascii="微软雅黑" w:hAnsi="微软雅黑" w:eastAsia="微软雅黑" w:cs="Times New Roman"/>
            </w:rPr>
            <w:t>数字化</w:t>
          </w:r>
          <w:r>
            <w:rPr>
              <w:rFonts w:ascii="微软雅黑" w:hAnsi="微软雅黑" w:eastAsia="微软雅黑" w:cs="Times New Roman"/>
            </w:rPr>
            <w:t>产品部版本提测报告</w:t>
          </w:r>
        </w:p>
      </w:tc>
      <w:tc>
        <w:tcPr>
          <w:tcW w:w="4830" w:type="dxa"/>
          <w:vAlign w:val="bottom"/>
        </w:tcPr>
        <w:p>
          <w:pPr>
            <w:pStyle w:val="160"/>
            <w:ind w:right="400"/>
            <w:jc w:val="left"/>
            <w:rPr>
              <w:rFonts w:cs="Times New Roman"/>
            </w:rPr>
          </w:pPr>
        </w:p>
      </w:tc>
    </w:tr>
  </w:tbl>
  <w:p>
    <w:pPr>
      <w:pStyle w:val="160"/>
      <w:ind w:right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9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8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2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6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C81556C"/>
    <w:multiLevelType w:val="multilevel"/>
    <w:tmpl w:val="0C81556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E8701E2"/>
    <w:multiLevelType w:val="multilevel"/>
    <w:tmpl w:val="0E8701E2"/>
    <w:lvl w:ilvl="0" w:tentative="0">
      <w:start w:val="1"/>
      <w:numFmt w:val="bullet"/>
      <w:pStyle w:val="175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0EDB2900"/>
    <w:multiLevelType w:val="multilevel"/>
    <w:tmpl w:val="0EDB2900"/>
    <w:lvl w:ilvl="0" w:tentative="0">
      <w:start w:val="1"/>
      <w:numFmt w:val="bullet"/>
      <w:pStyle w:val="179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3">
    <w:nsid w:val="10414E5C"/>
    <w:multiLevelType w:val="multilevel"/>
    <w:tmpl w:val="10414E5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71657A1"/>
    <w:multiLevelType w:val="multilevel"/>
    <w:tmpl w:val="171657A1"/>
    <w:lvl w:ilvl="0" w:tentative="0">
      <w:start w:val="1"/>
      <w:numFmt w:val="decimal"/>
      <w:suff w:val="nothing"/>
      <w:lvlText w:val="%1 "/>
      <w:lvlJc w:val="left"/>
      <w:pPr>
        <w:ind w:left="8505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suff w:val="nothing"/>
      <w:lvlText w:val="%1.%2.%3 "/>
      <w:lvlJc w:val="left"/>
      <w:pPr>
        <w:ind w:left="2127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none"/>
      <w:lvlRestart w:val="0"/>
      <w:pStyle w:val="152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suff w:val="nothing"/>
      <w:lvlText w:val="%5. "/>
      <w:lvlJc w:val="left"/>
      <w:pPr>
        <w:ind w:left="1702" w:hanging="227"/>
      </w:pPr>
      <w:rPr>
        <w:rFonts w:hint="default" w:ascii="Times New Roman" w:hAnsi="Times New Roman" w:eastAsia="黑体" w:cs="Times New Roman"/>
        <w:b/>
        <w:bCs/>
        <w:i w:val="0"/>
        <w:iCs w:val="0"/>
        <w:sz w:val="24"/>
        <w:szCs w:val="24"/>
        <w:u w:val="none"/>
      </w:rPr>
    </w:lvl>
    <w:lvl w:ilvl="5" w:tentative="0">
      <w:start w:val="1"/>
      <w:numFmt w:val="decimal"/>
      <w:pStyle w:val="178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6" w:tentative="0">
      <w:start w:val="1"/>
      <w:numFmt w:val="decimal"/>
      <w:pStyle w:val="169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7" w:tentative="0">
      <w:start w:val="1"/>
      <w:numFmt w:val="decimal"/>
      <w:lvlRestart w:val="1"/>
      <w:pStyle w:val="15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Restart w:val="1"/>
      <w:pStyle w:val="18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15">
    <w:nsid w:val="1D5755D3"/>
    <w:multiLevelType w:val="multilevel"/>
    <w:tmpl w:val="1D5755D3"/>
    <w:lvl w:ilvl="0" w:tentative="0">
      <w:start w:val="1"/>
      <w:numFmt w:val="bullet"/>
      <w:pStyle w:val="166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6">
    <w:nsid w:val="27727B63"/>
    <w:multiLevelType w:val="multilevel"/>
    <w:tmpl w:val="27727B63"/>
    <w:lvl w:ilvl="0" w:tentative="0">
      <w:start w:val="1"/>
      <w:numFmt w:val="bullet"/>
      <w:pStyle w:val="182"/>
      <w:lvlText w:val=""/>
      <w:lvlJc w:val="left"/>
      <w:pPr>
        <w:tabs>
          <w:tab w:val="left" w:pos="340"/>
        </w:tabs>
        <w:ind w:left="340" w:hanging="170"/>
      </w:pPr>
      <w:rPr>
        <w:rFonts w:hint="default" w:ascii="Wingdings" w:hAnsi="Wingdings"/>
        <w:color w:val="auto"/>
        <w:spacing w:val="0"/>
        <w:w w:val="100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7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22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8">
    <w:nsid w:val="463C3DB5"/>
    <w:multiLevelType w:val="multilevel"/>
    <w:tmpl w:val="463C3DB5"/>
    <w:lvl w:ilvl="0" w:tentative="0">
      <w:start w:val="1"/>
      <w:numFmt w:val="decimal"/>
      <w:pStyle w:val="190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4BDA235B"/>
    <w:multiLevelType w:val="multilevel"/>
    <w:tmpl w:val="4BDA235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  <w:i w:val="0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3546429"/>
    <w:multiLevelType w:val="multilevel"/>
    <w:tmpl w:val="63546429"/>
    <w:lvl w:ilvl="0" w:tentative="0">
      <w:start w:val="1"/>
      <w:numFmt w:val="decimal"/>
      <w:pStyle w:val="223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FrutigerNext LT Medium" w:hAnsi="FrutigerNext LT Medium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FrutigerNext LT Medium" w:hAnsi="FrutigerNext LT Medium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1">
    <w:nsid w:val="667437AC"/>
    <w:multiLevelType w:val="multilevel"/>
    <w:tmpl w:val="667437AC"/>
    <w:lvl w:ilvl="0" w:tentative="0">
      <w:start w:val="1"/>
      <w:numFmt w:val="bullet"/>
      <w:pStyle w:val="195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2">
    <w:nsid w:val="6CEA2025"/>
    <w:multiLevelType w:val="multilevel"/>
    <w:tmpl w:val="6CEA2025"/>
    <w:lvl w:ilvl="0" w:tentative="0">
      <w:start w:val="1"/>
      <w:numFmt w:val="none"/>
      <w:pStyle w:val="243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244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245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lang w:eastAsia="zh-CN"/>
      </w:rPr>
    </w:lvl>
    <w:lvl w:ilvl="3" w:tentative="0">
      <w:start w:val="1"/>
      <w:numFmt w:val="decimal"/>
      <w:pStyle w:val="246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247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248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249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3">
    <w:nsid w:val="6DC4501F"/>
    <w:multiLevelType w:val="multilevel"/>
    <w:tmpl w:val="6DC4501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7204BB4"/>
    <w:multiLevelType w:val="multilevel"/>
    <w:tmpl w:val="77204BB4"/>
    <w:lvl w:ilvl="0" w:tentative="0">
      <w:start w:val="1"/>
      <w:numFmt w:val="decimal"/>
      <w:pStyle w:val="2"/>
      <w:lvlText w:val="%1"/>
      <w:lvlJc w:val="left"/>
      <w:pPr>
        <w:tabs>
          <w:tab w:val="left" w:pos="8371"/>
        </w:tabs>
        <w:ind w:left="8371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146"/>
        </w:tabs>
        <w:ind w:left="1146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strike w:val="0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5121"/>
        </w:tabs>
        <w:ind w:left="5121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5">
    <w:nsid w:val="7E0E3B0E"/>
    <w:multiLevelType w:val="multilevel"/>
    <w:tmpl w:val="7E0E3B0E"/>
    <w:lvl w:ilvl="0" w:tentative="0">
      <w:start w:val="1"/>
      <w:numFmt w:val="none"/>
      <w:pStyle w:val="219"/>
      <w:lvlText w:val="附录A 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A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A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6">
    <w:nsid w:val="7F773C35"/>
    <w:multiLevelType w:val="multilevel"/>
    <w:tmpl w:val="7F773C35"/>
    <w:lvl w:ilvl="0" w:tentative="0">
      <w:start w:val="1"/>
      <w:numFmt w:val="bullet"/>
      <w:pStyle w:val="167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4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14"/>
  </w:num>
  <w:num w:numId="13">
    <w:abstractNumId w:val="15"/>
  </w:num>
  <w:num w:numId="14">
    <w:abstractNumId w:val="26"/>
  </w:num>
  <w:num w:numId="15">
    <w:abstractNumId w:val="11"/>
  </w:num>
  <w:num w:numId="16">
    <w:abstractNumId w:val="12"/>
  </w:num>
  <w:num w:numId="17">
    <w:abstractNumId w:val="16"/>
  </w:num>
  <w:num w:numId="18">
    <w:abstractNumId w:val="18"/>
  </w:num>
  <w:num w:numId="19">
    <w:abstractNumId w:val="21"/>
  </w:num>
  <w:num w:numId="20">
    <w:abstractNumId w:val="25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22"/>
  </w:num>
  <w:num w:numId="24">
    <w:abstractNumId w:val="23"/>
  </w:num>
  <w:num w:numId="25">
    <w:abstractNumId w:val="19"/>
  </w:num>
  <w:num w:numId="26">
    <w:abstractNumId w:val="1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210"/>
  <w:drawingGridHorizontalSpacing w:val="105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A5"/>
    <w:rsid w:val="0000017C"/>
    <w:rsid w:val="00000559"/>
    <w:rsid w:val="00000629"/>
    <w:rsid w:val="00000C6F"/>
    <w:rsid w:val="000010E5"/>
    <w:rsid w:val="0000127B"/>
    <w:rsid w:val="00002825"/>
    <w:rsid w:val="00002A61"/>
    <w:rsid w:val="00002B11"/>
    <w:rsid w:val="00002EF8"/>
    <w:rsid w:val="0000316C"/>
    <w:rsid w:val="00003225"/>
    <w:rsid w:val="00003359"/>
    <w:rsid w:val="00003610"/>
    <w:rsid w:val="000039D2"/>
    <w:rsid w:val="00003BF7"/>
    <w:rsid w:val="00004C63"/>
    <w:rsid w:val="00004E07"/>
    <w:rsid w:val="00004EAE"/>
    <w:rsid w:val="00004F13"/>
    <w:rsid w:val="00004F5C"/>
    <w:rsid w:val="0000503A"/>
    <w:rsid w:val="0000505C"/>
    <w:rsid w:val="00005062"/>
    <w:rsid w:val="00005259"/>
    <w:rsid w:val="000059CD"/>
    <w:rsid w:val="00005B12"/>
    <w:rsid w:val="00005D2E"/>
    <w:rsid w:val="00005DB8"/>
    <w:rsid w:val="000065BB"/>
    <w:rsid w:val="00006659"/>
    <w:rsid w:val="0000671F"/>
    <w:rsid w:val="000068F4"/>
    <w:rsid w:val="00006984"/>
    <w:rsid w:val="00006B3E"/>
    <w:rsid w:val="00006C30"/>
    <w:rsid w:val="00006DC7"/>
    <w:rsid w:val="00006FBC"/>
    <w:rsid w:val="0000753F"/>
    <w:rsid w:val="0000790C"/>
    <w:rsid w:val="000101E8"/>
    <w:rsid w:val="0001087E"/>
    <w:rsid w:val="000109C7"/>
    <w:rsid w:val="00010D04"/>
    <w:rsid w:val="00010D37"/>
    <w:rsid w:val="00011607"/>
    <w:rsid w:val="0001161F"/>
    <w:rsid w:val="000116BA"/>
    <w:rsid w:val="000116CF"/>
    <w:rsid w:val="00012399"/>
    <w:rsid w:val="00012F9F"/>
    <w:rsid w:val="000130F2"/>
    <w:rsid w:val="000134C4"/>
    <w:rsid w:val="000135AD"/>
    <w:rsid w:val="00013792"/>
    <w:rsid w:val="00013B1B"/>
    <w:rsid w:val="00014256"/>
    <w:rsid w:val="0001587B"/>
    <w:rsid w:val="00015AC7"/>
    <w:rsid w:val="00015CB4"/>
    <w:rsid w:val="00016848"/>
    <w:rsid w:val="000169FD"/>
    <w:rsid w:val="00016C48"/>
    <w:rsid w:val="00016CF6"/>
    <w:rsid w:val="00017152"/>
    <w:rsid w:val="00017E3E"/>
    <w:rsid w:val="00017FD5"/>
    <w:rsid w:val="0002006A"/>
    <w:rsid w:val="000201B7"/>
    <w:rsid w:val="000204D7"/>
    <w:rsid w:val="00020584"/>
    <w:rsid w:val="000205DF"/>
    <w:rsid w:val="00020844"/>
    <w:rsid w:val="000209A5"/>
    <w:rsid w:val="00020A3C"/>
    <w:rsid w:val="00020EC5"/>
    <w:rsid w:val="00021112"/>
    <w:rsid w:val="000214CE"/>
    <w:rsid w:val="0002155B"/>
    <w:rsid w:val="000219E7"/>
    <w:rsid w:val="00021DF7"/>
    <w:rsid w:val="00022340"/>
    <w:rsid w:val="00022598"/>
    <w:rsid w:val="00022DDB"/>
    <w:rsid w:val="00022FD3"/>
    <w:rsid w:val="00023498"/>
    <w:rsid w:val="0002349A"/>
    <w:rsid w:val="0002360D"/>
    <w:rsid w:val="000236DC"/>
    <w:rsid w:val="00023B7C"/>
    <w:rsid w:val="00023BEA"/>
    <w:rsid w:val="00023CC8"/>
    <w:rsid w:val="00024067"/>
    <w:rsid w:val="00024BE3"/>
    <w:rsid w:val="000255E3"/>
    <w:rsid w:val="0002575C"/>
    <w:rsid w:val="00025E42"/>
    <w:rsid w:val="000263D7"/>
    <w:rsid w:val="00026C85"/>
    <w:rsid w:val="00026EB3"/>
    <w:rsid w:val="000273C8"/>
    <w:rsid w:val="00027D33"/>
    <w:rsid w:val="0003012A"/>
    <w:rsid w:val="000304A8"/>
    <w:rsid w:val="00030B38"/>
    <w:rsid w:val="00031183"/>
    <w:rsid w:val="0003126A"/>
    <w:rsid w:val="0003126E"/>
    <w:rsid w:val="000312DB"/>
    <w:rsid w:val="00031352"/>
    <w:rsid w:val="00031623"/>
    <w:rsid w:val="00031961"/>
    <w:rsid w:val="00032178"/>
    <w:rsid w:val="000323D9"/>
    <w:rsid w:val="00032406"/>
    <w:rsid w:val="00032A72"/>
    <w:rsid w:val="00032BBD"/>
    <w:rsid w:val="00032CAD"/>
    <w:rsid w:val="00033266"/>
    <w:rsid w:val="00033552"/>
    <w:rsid w:val="00033FCE"/>
    <w:rsid w:val="00034391"/>
    <w:rsid w:val="0003480D"/>
    <w:rsid w:val="00034A6F"/>
    <w:rsid w:val="00035102"/>
    <w:rsid w:val="00035753"/>
    <w:rsid w:val="00035B74"/>
    <w:rsid w:val="00035CD9"/>
    <w:rsid w:val="00036215"/>
    <w:rsid w:val="00036687"/>
    <w:rsid w:val="0003671B"/>
    <w:rsid w:val="00036A5C"/>
    <w:rsid w:val="00036A82"/>
    <w:rsid w:val="00036B7F"/>
    <w:rsid w:val="00036BB1"/>
    <w:rsid w:val="00036FC4"/>
    <w:rsid w:val="00037086"/>
    <w:rsid w:val="00037136"/>
    <w:rsid w:val="00037DC4"/>
    <w:rsid w:val="000400A3"/>
    <w:rsid w:val="000402FB"/>
    <w:rsid w:val="000406F8"/>
    <w:rsid w:val="00040AE9"/>
    <w:rsid w:val="000413A1"/>
    <w:rsid w:val="00041B41"/>
    <w:rsid w:val="00041FFA"/>
    <w:rsid w:val="00042289"/>
    <w:rsid w:val="00042380"/>
    <w:rsid w:val="000428F9"/>
    <w:rsid w:val="00042A66"/>
    <w:rsid w:val="00042B8F"/>
    <w:rsid w:val="000431DA"/>
    <w:rsid w:val="00043480"/>
    <w:rsid w:val="0004353D"/>
    <w:rsid w:val="00043663"/>
    <w:rsid w:val="00043FD4"/>
    <w:rsid w:val="00044031"/>
    <w:rsid w:val="000442C1"/>
    <w:rsid w:val="000445EA"/>
    <w:rsid w:val="000446B8"/>
    <w:rsid w:val="00044DE8"/>
    <w:rsid w:val="00045A04"/>
    <w:rsid w:val="00045A84"/>
    <w:rsid w:val="00045B4B"/>
    <w:rsid w:val="00046162"/>
    <w:rsid w:val="000469EE"/>
    <w:rsid w:val="00046A6B"/>
    <w:rsid w:val="00047291"/>
    <w:rsid w:val="000476BC"/>
    <w:rsid w:val="0004778B"/>
    <w:rsid w:val="0004784E"/>
    <w:rsid w:val="000478A6"/>
    <w:rsid w:val="00050060"/>
    <w:rsid w:val="0005011F"/>
    <w:rsid w:val="00050444"/>
    <w:rsid w:val="000507A5"/>
    <w:rsid w:val="00050882"/>
    <w:rsid w:val="00050C8B"/>
    <w:rsid w:val="000517D0"/>
    <w:rsid w:val="00051CAE"/>
    <w:rsid w:val="0005207C"/>
    <w:rsid w:val="000520CE"/>
    <w:rsid w:val="0005229D"/>
    <w:rsid w:val="00052469"/>
    <w:rsid w:val="00052A52"/>
    <w:rsid w:val="00052EBA"/>
    <w:rsid w:val="00053058"/>
    <w:rsid w:val="00053248"/>
    <w:rsid w:val="00053D6D"/>
    <w:rsid w:val="00054821"/>
    <w:rsid w:val="00054A02"/>
    <w:rsid w:val="00054F71"/>
    <w:rsid w:val="0005566E"/>
    <w:rsid w:val="00055DDF"/>
    <w:rsid w:val="00055F28"/>
    <w:rsid w:val="00056259"/>
    <w:rsid w:val="000568F2"/>
    <w:rsid w:val="00056922"/>
    <w:rsid w:val="00056B16"/>
    <w:rsid w:val="00056DA3"/>
    <w:rsid w:val="000570FA"/>
    <w:rsid w:val="000574ED"/>
    <w:rsid w:val="00057AAA"/>
    <w:rsid w:val="00057E18"/>
    <w:rsid w:val="0006017A"/>
    <w:rsid w:val="00060293"/>
    <w:rsid w:val="000606BA"/>
    <w:rsid w:val="00060702"/>
    <w:rsid w:val="000608FA"/>
    <w:rsid w:val="0006102E"/>
    <w:rsid w:val="000619F8"/>
    <w:rsid w:val="00061E5C"/>
    <w:rsid w:val="00062085"/>
    <w:rsid w:val="00062113"/>
    <w:rsid w:val="000623D2"/>
    <w:rsid w:val="000623D4"/>
    <w:rsid w:val="000629E7"/>
    <w:rsid w:val="0006364C"/>
    <w:rsid w:val="00063A83"/>
    <w:rsid w:val="00064238"/>
    <w:rsid w:val="000645F9"/>
    <w:rsid w:val="000649D0"/>
    <w:rsid w:val="00064ABD"/>
    <w:rsid w:val="00065227"/>
    <w:rsid w:val="00065555"/>
    <w:rsid w:val="00065B3D"/>
    <w:rsid w:val="00065E3B"/>
    <w:rsid w:val="0006667A"/>
    <w:rsid w:val="000666C6"/>
    <w:rsid w:val="000668DF"/>
    <w:rsid w:val="000669C1"/>
    <w:rsid w:val="00066B43"/>
    <w:rsid w:val="00066BE9"/>
    <w:rsid w:val="00066C67"/>
    <w:rsid w:val="00066D03"/>
    <w:rsid w:val="0006707B"/>
    <w:rsid w:val="000672E0"/>
    <w:rsid w:val="000672E1"/>
    <w:rsid w:val="00067562"/>
    <w:rsid w:val="00067997"/>
    <w:rsid w:val="000679D0"/>
    <w:rsid w:val="00067EAC"/>
    <w:rsid w:val="0007002F"/>
    <w:rsid w:val="000703BC"/>
    <w:rsid w:val="00070719"/>
    <w:rsid w:val="0007089A"/>
    <w:rsid w:val="00071299"/>
    <w:rsid w:val="00071415"/>
    <w:rsid w:val="00071446"/>
    <w:rsid w:val="00071B56"/>
    <w:rsid w:val="00071F4E"/>
    <w:rsid w:val="0007226E"/>
    <w:rsid w:val="0007232C"/>
    <w:rsid w:val="00072496"/>
    <w:rsid w:val="000727FC"/>
    <w:rsid w:val="00072883"/>
    <w:rsid w:val="00072C87"/>
    <w:rsid w:val="000732B3"/>
    <w:rsid w:val="000734F2"/>
    <w:rsid w:val="00073B1F"/>
    <w:rsid w:val="000741A3"/>
    <w:rsid w:val="0007421F"/>
    <w:rsid w:val="000743B4"/>
    <w:rsid w:val="00075184"/>
    <w:rsid w:val="00075379"/>
    <w:rsid w:val="000757EE"/>
    <w:rsid w:val="00075BD6"/>
    <w:rsid w:val="00075FBD"/>
    <w:rsid w:val="00076B0A"/>
    <w:rsid w:val="00077605"/>
    <w:rsid w:val="00077D16"/>
    <w:rsid w:val="00080886"/>
    <w:rsid w:val="00080B6F"/>
    <w:rsid w:val="00080C35"/>
    <w:rsid w:val="0008117B"/>
    <w:rsid w:val="000812D8"/>
    <w:rsid w:val="000812E1"/>
    <w:rsid w:val="000814E9"/>
    <w:rsid w:val="000815E9"/>
    <w:rsid w:val="00081F74"/>
    <w:rsid w:val="000825FC"/>
    <w:rsid w:val="000827E3"/>
    <w:rsid w:val="00082B45"/>
    <w:rsid w:val="00082D71"/>
    <w:rsid w:val="00082F04"/>
    <w:rsid w:val="00083266"/>
    <w:rsid w:val="0008343A"/>
    <w:rsid w:val="000834FA"/>
    <w:rsid w:val="000839B4"/>
    <w:rsid w:val="00083A46"/>
    <w:rsid w:val="00083C3E"/>
    <w:rsid w:val="00083F43"/>
    <w:rsid w:val="000844A8"/>
    <w:rsid w:val="000844DC"/>
    <w:rsid w:val="000847B2"/>
    <w:rsid w:val="000848FF"/>
    <w:rsid w:val="00084DFF"/>
    <w:rsid w:val="0008556A"/>
    <w:rsid w:val="00085F0F"/>
    <w:rsid w:val="00086048"/>
    <w:rsid w:val="000860A8"/>
    <w:rsid w:val="00086255"/>
    <w:rsid w:val="00086E9E"/>
    <w:rsid w:val="00087015"/>
    <w:rsid w:val="00087CE9"/>
    <w:rsid w:val="00087E0B"/>
    <w:rsid w:val="0009056A"/>
    <w:rsid w:val="000906F6"/>
    <w:rsid w:val="0009121E"/>
    <w:rsid w:val="0009159F"/>
    <w:rsid w:val="00091631"/>
    <w:rsid w:val="00091971"/>
    <w:rsid w:val="000920DE"/>
    <w:rsid w:val="00092865"/>
    <w:rsid w:val="00092FA6"/>
    <w:rsid w:val="00093352"/>
    <w:rsid w:val="000936AE"/>
    <w:rsid w:val="00093D5C"/>
    <w:rsid w:val="00093DD7"/>
    <w:rsid w:val="0009422D"/>
    <w:rsid w:val="00095452"/>
    <w:rsid w:val="000958D4"/>
    <w:rsid w:val="0009593E"/>
    <w:rsid w:val="00095B3C"/>
    <w:rsid w:val="00095D2A"/>
    <w:rsid w:val="00095F52"/>
    <w:rsid w:val="00096479"/>
    <w:rsid w:val="00096B5B"/>
    <w:rsid w:val="00097304"/>
    <w:rsid w:val="00097574"/>
    <w:rsid w:val="00097CDC"/>
    <w:rsid w:val="000A0653"/>
    <w:rsid w:val="000A075D"/>
    <w:rsid w:val="000A0782"/>
    <w:rsid w:val="000A098A"/>
    <w:rsid w:val="000A0B42"/>
    <w:rsid w:val="000A1313"/>
    <w:rsid w:val="000A1988"/>
    <w:rsid w:val="000A1E6B"/>
    <w:rsid w:val="000A2B87"/>
    <w:rsid w:val="000A2BD9"/>
    <w:rsid w:val="000A2E57"/>
    <w:rsid w:val="000A351C"/>
    <w:rsid w:val="000A3965"/>
    <w:rsid w:val="000A3DD5"/>
    <w:rsid w:val="000A4125"/>
    <w:rsid w:val="000A44D2"/>
    <w:rsid w:val="000A4DF6"/>
    <w:rsid w:val="000A5190"/>
    <w:rsid w:val="000A51E3"/>
    <w:rsid w:val="000A5875"/>
    <w:rsid w:val="000A5FE8"/>
    <w:rsid w:val="000A62ED"/>
    <w:rsid w:val="000A6811"/>
    <w:rsid w:val="000A6855"/>
    <w:rsid w:val="000A6A9A"/>
    <w:rsid w:val="000A6D3D"/>
    <w:rsid w:val="000A6F6D"/>
    <w:rsid w:val="000A7023"/>
    <w:rsid w:val="000A7471"/>
    <w:rsid w:val="000A749F"/>
    <w:rsid w:val="000A763B"/>
    <w:rsid w:val="000A7715"/>
    <w:rsid w:val="000B016E"/>
    <w:rsid w:val="000B050F"/>
    <w:rsid w:val="000B05BB"/>
    <w:rsid w:val="000B0E96"/>
    <w:rsid w:val="000B14C6"/>
    <w:rsid w:val="000B1C09"/>
    <w:rsid w:val="000B1D07"/>
    <w:rsid w:val="000B1F16"/>
    <w:rsid w:val="000B28C2"/>
    <w:rsid w:val="000B2D4E"/>
    <w:rsid w:val="000B36BC"/>
    <w:rsid w:val="000B3A60"/>
    <w:rsid w:val="000B419B"/>
    <w:rsid w:val="000B4724"/>
    <w:rsid w:val="000B5263"/>
    <w:rsid w:val="000B5891"/>
    <w:rsid w:val="000B5896"/>
    <w:rsid w:val="000B5AC3"/>
    <w:rsid w:val="000B6132"/>
    <w:rsid w:val="000B637B"/>
    <w:rsid w:val="000B6558"/>
    <w:rsid w:val="000B6605"/>
    <w:rsid w:val="000B7290"/>
    <w:rsid w:val="000B737D"/>
    <w:rsid w:val="000B75CE"/>
    <w:rsid w:val="000B79EF"/>
    <w:rsid w:val="000B7B33"/>
    <w:rsid w:val="000B7E1C"/>
    <w:rsid w:val="000C05CD"/>
    <w:rsid w:val="000C062E"/>
    <w:rsid w:val="000C0A46"/>
    <w:rsid w:val="000C0A4B"/>
    <w:rsid w:val="000C1624"/>
    <w:rsid w:val="000C19F1"/>
    <w:rsid w:val="000C1A3E"/>
    <w:rsid w:val="000C1A52"/>
    <w:rsid w:val="000C1EF1"/>
    <w:rsid w:val="000C2788"/>
    <w:rsid w:val="000C2F4B"/>
    <w:rsid w:val="000C3090"/>
    <w:rsid w:val="000C3696"/>
    <w:rsid w:val="000C36C6"/>
    <w:rsid w:val="000C37FC"/>
    <w:rsid w:val="000C3AEE"/>
    <w:rsid w:val="000C437E"/>
    <w:rsid w:val="000C4619"/>
    <w:rsid w:val="000C4B7E"/>
    <w:rsid w:val="000C4BB4"/>
    <w:rsid w:val="000C5001"/>
    <w:rsid w:val="000C5509"/>
    <w:rsid w:val="000C57EC"/>
    <w:rsid w:val="000C58AF"/>
    <w:rsid w:val="000C5B51"/>
    <w:rsid w:val="000C5B85"/>
    <w:rsid w:val="000C5CD6"/>
    <w:rsid w:val="000C5E93"/>
    <w:rsid w:val="000C6075"/>
    <w:rsid w:val="000C65C5"/>
    <w:rsid w:val="000C65DF"/>
    <w:rsid w:val="000C66FA"/>
    <w:rsid w:val="000C6B51"/>
    <w:rsid w:val="000C6D12"/>
    <w:rsid w:val="000C6EB0"/>
    <w:rsid w:val="000C706D"/>
    <w:rsid w:val="000C7893"/>
    <w:rsid w:val="000C78C8"/>
    <w:rsid w:val="000D0143"/>
    <w:rsid w:val="000D0B71"/>
    <w:rsid w:val="000D10C8"/>
    <w:rsid w:val="000D153C"/>
    <w:rsid w:val="000D1CDB"/>
    <w:rsid w:val="000D20E0"/>
    <w:rsid w:val="000D2413"/>
    <w:rsid w:val="000D26AF"/>
    <w:rsid w:val="000D2F5E"/>
    <w:rsid w:val="000D36FE"/>
    <w:rsid w:val="000D38B2"/>
    <w:rsid w:val="000D3B74"/>
    <w:rsid w:val="000D3D23"/>
    <w:rsid w:val="000D4A5A"/>
    <w:rsid w:val="000D4DE2"/>
    <w:rsid w:val="000D5399"/>
    <w:rsid w:val="000D5605"/>
    <w:rsid w:val="000D567B"/>
    <w:rsid w:val="000D5B29"/>
    <w:rsid w:val="000D5EA7"/>
    <w:rsid w:val="000D67CC"/>
    <w:rsid w:val="000D688C"/>
    <w:rsid w:val="000D6D11"/>
    <w:rsid w:val="000D6D50"/>
    <w:rsid w:val="000D6FF9"/>
    <w:rsid w:val="000D707E"/>
    <w:rsid w:val="000D74D5"/>
    <w:rsid w:val="000D7510"/>
    <w:rsid w:val="000D7CAF"/>
    <w:rsid w:val="000E0062"/>
    <w:rsid w:val="000E00D8"/>
    <w:rsid w:val="000E0246"/>
    <w:rsid w:val="000E0943"/>
    <w:rsid w:val="000E0BB5"/>
    <w:rsid w:val="000E1073"/>
    <w:rsid w:val="000E10A4"/>
    <w:rsid w:val="000E1B5B"/>
    <w:rsid w:val="000E1C86"/>
    <w:rsid w:val="000E1D1B"/>
    <w:rsid w:val="000E2123"/>
    <w:rsid w:val="000E231B"/>
    <w:rsid w:val="000E2628"/>
    <w:rsid w:val="000E2871"/>
    <w:rsid w:val="000E2AD3"/>
    <w:rsid w:val="000E2F6E"/>
    <w:rsid w:val="000E33A1"/>
    <w:rsid w:val="000E3455"/>
    <w:rsid w:val="000E3810"/>
    <w:rsid w:val="000E3932"/>
    <w:rsid w:val="000E3F0F"/>
    <w:rsid w:val="000E52D4"/>
    <w:rsid w:val="000E5622"/>
    <w:rsid w:val="000E5BA9"/>
    <w:rsid w:val="000E5E6E"/>
    <w:rsid w:val="000E608D"/>
    <w:rsid w:val="000E61A9"/>
    <w:rsid w:val="000E6B2C"/>
    <w:rsid w:val="000E6F07"/>
    <w:rsid w:val="000E7FF8"/>
    <w:rsid w:val="000F0137"/>
    <w:rsid w:val="000F025D"/>
    <w:rsid w:val="000F0868"/>
    <w:rsid w:val="000F0922"/>
    <w:rsid w:val="000F15C9"/>
    <w:rsid w:val="000F1BD3"/>
    <w:rsid w:val="000F1F81"/>
    <w:rsid w:val="000F267F"/>
    <w:rsid w:val="000F2D06"/>
    <w:rsid w:val="000F2D88"/>
    <w:rsid w:val="000F32B7"/>
    <w:rsid w:val="000F3724"/>
    <w:rsid w:val="000F3A04"/>
    <w:rsid w:val="000F3B81"/>
    <w:rsid w:val="000F4554"/>
    <w:rsid w:val="000F45A4"/>
    <w:rsid w:val="000F4977"/>
    <w:rsid w:val="000F4BBE"/>
    <w:rsid w:val="000F514D"/>
    <w:rsid w:val="000F57ED"/>
    <w:rsid w:val="000F5C57"/>
    <w:rsid w:val="000F5C5A"/>
    <w:rsid w:val="000F5CE2"/>
    <w:rsid w:val="000F6454"/>
    <w:rsid w:val="000F65C7"/>
    <w:rsid w:val="000F682A"/>
    <w:rsid w:val="000F6DA8"/>
    <w:rsid w:val="000F7191"/>
    <w:rsid w:val="000F726C"/>
    <w:rsid w:val="000F7AF7"/>
    <w:rsid w:val="001003F4"/>
    <w:rsid w:val="00100600"/>
    <w:rsid w:val="00100736"/>
    <w:rsid w:val="00100B7C"/>
    <w:rsid w:val="00100C84"/>
    <w:rsid w:val="0010123B"/>
    <w:rsid w:val="001012EC"/>
    <w:rsid w:val="00101484"/>
    <w:rsid w:val="00101875"/>
    <w:rsid w:val="00101B8C"/>
    <w:rsid w:val="0010205F"/>
    <w:rsid w:val="001026C3"/>
    <w:rsid w:val="00102CCE"/>
    <w:rsid w:val="0010324E"/>
    <w:rsid w:val="00103447"/>
    <w:rsid w:val="001038DA"/>
    <w:rsid w:val="001039F5"/>
    <w:rsid w:val="00103FCC"/>
    <w:rsid w:val="00104A63"/>
    <w:rsid w:val="00104BFD"/>
    <w:rsid w:val="00104CC4"/>
    <w:rsid w:val="001052C3"/>
    <w:rsid w:val="001057C6"/>
    <w:rsid w:val="00105C6B"/>
    <w:rsid w:val="00105D66"/>
    <w:rsid w:val="001063F6"/>
    <w:rsid w:val="00106A85"/>
    <w:rsid w:val="00106B2D"/>
    <w:rsid w:val="00106F5C"/>
    <w:rsid w:val="0011008A"/>
    <w:rsid w:val="00110785"/>
    <w:rsid w:val="00110851"/>
    <w:rsid w:val="00110900"/>
    <w:rsid w:val="001109DB"/>
    <w:rsid w:val="00111049"/>
    <w:rsid w:val="00111208"/>
    <w:rsid w:val="00111942"/>
    <w:rsid w:val="00112228"/>
    <w:rsid w:val="00112563"/>
    <w:rsid w:val="001128EF"/>
    <w:rsid w:val="00113C96"/>
    <w:rsid w:val="001140C9"/>
    <w:rsid w:val="001143D3"/>
    <w:rsid w:val="00114C8B"/>
    <w:rsid w:val="00115677"/>
    <w:rsid w:val="00115C73"/>
    <w:rsid w:val="00116340"/>
    <w:rsid w:val="00116437"/>
    <w:rsid w:val="00116712"/>
    <w:rsid w:val="001168A7"/>
    <w:rsid w:val="00116BD4"/>
    <w:rsid w:val="00116D54"/>
    <w:rsid w:val="00117065"/>
    <w:rsid w:val="0011719E"/>
    <w:rsid w:val="00117710"/>
    <w:rsid w:val="0011789B"/>
    <w:rsid w:val="00117FB4"/>
    <w:rsid w:val="00117FCE"/>
    <w:rsid w:val="001203E2"/>
    <w:rsid w:val="001204C3"/>
    <w:rsid w:val="00120A5E"/>
    <w:rsid w:val="001210A3"/>
    <w:rsid w:val="0012179C"/>
    <w:rsid w:val="00121BB5"/>
    <w:rsid w:val="00122D3F"/>
    <w:rsid w:val="00122EC8"/>
    <w:rsid w:val="001232DE"/>
    <w:rsid w:val="00123AE1"/>
    <w:rsid w:val="0012422C"/>
    <w:rsid w:val="0012462B"/>
    <w:rsid w:val="00124D9D"/>
    <w:rsid w:val="00125BBC"/>
    <w:rsid w:val="00125C78"/>
    <w:rsid w:val="00125DAD"/>
    <w:rsid w:val="00126085"/>
    <w:rsid w:val="001261A8"/>
    <w:rsid w:val="00126283"/>
    <w:rsid w:val="001271D4"/>
    <w:rsid w:val="001273DD"/>
    <w:rsid w:val="0012786A"/>
    <w:rsid w:val="00127ED2"/>
    <w:rsid w:val="00130096"/>
    <w:rsid w:val="00130389"/>
    <w:rsid w:val="001304A4"/>
    <w:rsid w:val="001305E2"/>
    <w:rsid w:val="00131138"/>
    <w:rsid w:val="0013194A"/>
    <w:rsid w:val="00131B2C"/>
    <w:rsid w:val="00131E58"/>
    <w:rsid w:val="00132E0C"/>
    <w:rsid w:val="00133474"/>
    <w:rsid w:val="001334A6"/>
    <w:rsid w:val="0013470B"/>
    <w:rsid w:val="00134766"/>
    <w:rsid w:val="001359DC"/>
    <w:rsid w:val="00135EB8"/>
    <w:rsid w:val="00135F8C"/>
    <w:rsid w:val="00135F99"/>
    <w:rsid w:val="00136369"/>
    <w:rsid w:val="00136418"/>
    <w:rsid w:val="0013769F"/>
    <w:rsid w:val="001377A1"/>
    <w:rsid w:val="00140989"/>
    <w:rsid w:val="0014114F"/>
    <w:rsid w:val="00141D54"/>
    <w:rsid w:val="00141FF6"/>
    <w:rsid w:val="0014205A"/>
    <w:rsid w:val="0014226A"/>
    <w:rsid w:val="00142495"/>
    <w:rsid w:val="001428BE"/>
    <w:rsid w:val="0014296F"/>
    <w:rsid w:val="001430EE"/>
    <w:rsid w:val="001436E5"/>
    <w:rsid w:val="00143D06"/>
    <w:rsid w:val="00143E59"/>
    <w:rsid w:val="001446E2"/>
    <w:rsid w:val="0014471B"/>
    <w:rsid w:val="00144B37"/>
    <w:rsid w:val="00144B81"/>
    <w:rsid w:val="00144F2D"/>
    <w:rsid w:val="001450CE"/>
    <w:rsid w:val="00145363"/>
    <w:rsid w:val="00145A95"/>
    <w:rsid w:val="00145EA3"/>
    <w:rsid w:val="00146348"/>
    <w:rsid w:val="00146375"/>
    <w:rsid w:val="001474D7"/>
    <w:rsid w:val="00147A9C"/>
    <w:rsid w:val="00147E55"/>
    <w:rsid w:val="001504CD"/>
    <w:rsid w:val="001504E9"/>
    <w:rsid w:val="0015065F"/>
    <w:rsid w:val="00150681"/>
    <w:rsid w:val="00151468"/>
    <w:rsid w:val="00152626"/>
    <w:rsid w:val="00152BBA"/>
    <w:rsid w:val="00152F1A"/>
    <w:rsid w:val="00152F20"/>
    <w:rsid w:val="001531A5"/>
    <w:rsid w:val="00153A09"/>
    <w:rsid w:val="00154456"/>
    <w:rsid w:val="00154BB3"/>
    <w:rsid w:val="00154BD8"/>
    <w:rsid w:val="00154DB2"/>
    <w:rsid w:val="00154ED7"/>
    <w:rsid w:val="00155003"/>
    <w:rsid w:val="00155288"/>
    <w:rsid w:val="001552E3"/>
    <w:rsid w:val="00155411"/>
    <w:rsid w:val="001557EC"/>
    <w:rsid w:val="00155871"/>
    <w:rsid w:val="00155B46"/>
    <w:rsid w:val="00155DE9"/>
    <w:rsid w:val="001561CD"/>
    <w:rsid w:val="00156659"/>
    <w:rsid w:val="0015666B"/>
    <w:rsid w:val="00157156"/>
    <w:rsid w:val="0015759D"/>
    <w:rsid w:val="00157B38"/>
    <w:rsid w:val="00160791"/>
    <w:rsid w:val="00160A31"/>
    <w:rsid w:val="00160AB2"/>
    <w:rsid w:val="00161015"/>
    <w:rsid w:val="00161AC5"/>
    <w:rsid w:val="00162277"/>
    <w:rsid w:val="00162520"/>
    <w:rsid w:val="001627A2"/>
    <w:rsid w:val="00162CAC"/>
    <w:rsid w:val="001633D5"/>
    <w:rsid w:val="00163654"/>
    <w:rsid w:val="001636BF"/>
    <w:rsid w:val="001638C1"/>
    <w:rsid w:val="00163D14"/>
    <w:rsid w:val="00163DDD"/>
    <w:rsid w:val="00164871"/>
    <w:rsid w:val="0016490D"/>
    <w:rsid w:val="00164A31"/>
    <w:rsid w:val="00164B11"/>
    <w:rsid w:val="00164D9F"/>
    <w:rsid w:val="001650F5"/>
    <w:rsid w:val="00165705"/>
    <w:rsid w:val="001659DD"/>
    <w:rsid w:val="00165AD8"/>
    <w:rsid w:val="00165BBE"/>
    <w:rsid w:val="00165C25"/>
    <w:rsid w:val="00165C4C"/>
    <w:rsid w:val="00165F71"/>
    <w:rsid w:val="0016622A"/>
    <w:rsid w:val="0016657F"/>
    <w:rsid w:val="00166601"/>
    <w:rsid w:val="0016699B"/>
    <w:rsid w:val="00166CD2"/>
    <w:rsid w:val="001670B1"/>
    <w:rsid w:val="001675DB"/>
    <w:rsid w:val="00167E4F"/>
    <w:rsid w:val="001701F8"/>
    <w:rsid w:val="001706BB"/>
    <w:rsid w:val="00170977"/>
    <w:rsid w:val="00170989"/>
    <w:rsid w:val="0017109D"/>
    <w:rsid w:val="00171579"/>
    <w:rsid w:val="00171BDA"/>
    <w:rsid w:val="001726EE"/>
    <w:rsid w:val="001727A5"/>
    <w:rsid w:val="00172833"/>
    <w:rsid w:val="0017288E"/>
    <w:rsid w:val="00172A23"/>
    <w:rsid w:val="00172EE8"/>
    <w:rsid w:val="00172F19"/>
    <w:rsid w:val="00173039"/>
    <w:rsid w:val="00173166"/>
    <w:rsid w:val="00173323"/>
    <w:rsid w:val="0017337A"/>
    <w:rsid w:val="001737BD"/>
    <w:rsid w:val="001737E1"/>
    <w:rsid w:val="00173B5A"/>
    <w:rsid w:val="00173B90"/>
    <w:rsid w:val="00173E23"/>
    <w:rsid w:val="00173F09"/>
    <w:rsid w:val="0017421A"/>
    <w:rsid w:val="00174399"/>
    <w:rsid w:val="001749B1"/>
    <w:rsid w:val="00174D2C"/>
    <w:rsid w:val="00174F03"/>
    <w:rsid w:val="001758E6"/>
    <w:rsid w:val="00175A24"/>
    <w:rsid w:val="00175D6A"/>
    <w:rsid w:val="00175E04"/>
    <w:rsid w:val="00175E6F"/>
    <w:rsid w:val="00175EFD"/>
    <w:rsid w:val="00176794"/>
    <w:rsid w:val="00176DF9"/>
    <w:rsid w:val="00177295"/>
    <w:rsid w:val="0017738F"/>
    <w:rsid w:val="00177670"/>
    <w:rsid w:val="001802AE"/>
    <w:rsid w:val="001803E0"/>
    <w:rsid w:val="00180418"/>
    <w:rsid w:val="001805F2"/>
    <w:rsid w:val="00180DDD"/>
    <w:rsid w:val="00181535"/>
    <w:rsid w:val="00181D0E"/>
    <w:rsid w:val="00181D9F"/>
    <w:rsid w:val="00182824"/>
    <w:rsid w:val="00182C14"/>
    <w:rsid w:val="00182D95"/>
    <w:rsid w:val="00183115"/>
    <w:rsid w:val="00183AFD"/>
    <w:rsid w:val="00183BE6"/>
    <w:rsid w:val="00184448"/>
    <w:rsid w:val="00184C9C"/>
    <w:rsid w:val="00184CE5"/>
    <w:rsid w:val="00185494"/>
    <w:rsid w:val="00185A4F"/>
    <w:rsid w:val="00185D32"/>
    <w:rsid w:val="00185EA4"/>
    <w:rsid w:val="00186094"/>
    <w:rsid w:val="00186254"/>
    <w:rsid w:val="0018646E"/>
    <w:rsid w:val="00186B1B"/>
    <w:rsid w:val="00186F74"/>
    <w:rsid w:val="001870E4"/>
    <w:rsid w:val="00187702"/>
    <w:rsid w:val="001879E5"/>
    <w:rsid w:val="00187B3F"/>
    <w:rsid w:val="00187E1F"/>
    <w:rsid w:val="00187E9E"/>
    <w:rsid w:val="001903B4"/>
    <w:rsid w:val="00190974"/>
    <w:rsid w:val="00190DA3"/>
    <w:rsid w:val="00190FB1"/>
    <w:rsid w:val="001910DD"/>
    <w:rsid w:val="00191430"/>
    <w:rsid w:val="0019147B"/>
    <w:rsid w:val="00191A75"/>
    <w:rsid w:val="00192991"/>
    <w:rsid w:val="00192E58"/>
    <w:rsid w:val="0019327E"/>
    <w:rsid w:val="001935C2"/>
    <w:rsid w:val="0019361A"/>
    <w:rsid w:val="00193738"/>
    <w:rsid w:val="00193846"/>
    <w:rsid w:val="0019392C"/>
    <w:rsid w:val="00194D5A"/>
    <w:rsid w:val="00194F02"/>
    <w:rsid w:val="0019529C"/>
    <w:rsid w:val="00195356"/>
    <w:rsid w:val="001953F4"/>
    <w:rsid w:val="001954C5"/>
    <w:rsid w:val="00195638"/>
    <w:rsid w:val="00195674"/>
    <w:rsid w:val="00195A61"/>
    <w:rsid w:val="00196B1C"/>
    <w:rsid w:val="00196F3D"/>
    <w:rsid w:val="001971EF"/>
    <w:rsid w:val="001977B2"/>
    <w:rsid w:val="001979A1"/>
    <w:rsid w:val="001A034A"/>
    <w:rsid w:val="001A0546"/>
    <w:rsid w:val="001A0DFE"/>
    <w:rsid w:val="001A130E"/>
    <w:rsid w:val="001A1F78"/>
    <w:rsid w:val="001A20BF"/>
    <w:rsid w:val="001A2311"/>
    <w:rsid w:val="001A289B"/>
    <w:rsid w:val="001A2A51"/>
    <w:rsid w:val="001A2D7A"/>
    <w:rsid w:val="001A3366"/>
    <w:rsid w:val="001A4B29"/>
    <w:rsid w:val="001A503B"/>
    <w:rsid w:val="001A5325"/>
    <w:rsid w:val="001A549F"/>
    <w:rsid w:val="001A5E1A"/>
    <w:rsid w:val="001A691F"/>
    <w:rsid w:val="001A6C9C"/>
    <w:rsid w:val="001A6CD4"/>
    <w:rsid w:val="001A6DAB"/>
    <w:rsid w:val="001A6F6F"/>
    <w:rsid w:val="001A741E"/>
    <w:rsid w:val="001A7706"/>
    <w:rsid w:val="001A7853"/>
    <w:rsid w:val="001B10E3"/>
    <w:rsid w:val="001B11A4"/>
    <w:rsid w:val="001B19EA"/>
    <w:rsid w:val="001B1CB7"/>
    <w:rsid w:val="001B1CCC"/>
    <w:rsid w:val="001B1F8E"/>
    <w:rsid w:val="001B21BE"/>
    <w:rsid w:val="001B2536"/>
    <w:rsid w:val="001B329A"/>
    <w:rsid w:val="001B375E"/>
    <w:rsid w:val="001B3A10"/>
    <w:rsid w:val="001B46BA"/>
    <w:rsid w:val="001B46EE"/>
    <w:rsid w:val="001B4897"/>
    <w:rsid w:val="001B4B44"/>
    <w:rsid w:val="001B4D85"/>
    <w:rsid w:val="001B51E5"/>
    <w:rsid w:val="001B5A37"/>
    <w:rsid w:val="001B5DB5"/>
    <w:rsid w:val="001B642E"/>
    <w:rsid w:val="001B6813"/>
    <w:rsid w:val="001B6871"/>
    <w:rsid w:val="001B6D43"/>
    <w:rsid w:val="001B714B"/>
    <w:rsid w:val="001B7576"/>
    <w:rsid w:val="001B763E"/>
    <w:rsid w:val="001B78D3"/>
    <w:rsid w:val="001B7E72"/>
    <w:rsid w:val="001C00CC"/>
    <w:rsid w:val="001C01B9"/>
    <w:rsid w:val="001C09EB"/>
    <w:rsid w:val="001C1062"/>
    <w:rsid w:val="001C14B2"/>
    <w:rsid w:val="001C1984"/>
    <w:rsid w:val="001C1D05"/>
    <w:rsid w:val="001C1E91"/>
    <w:rsid w:val="001C237C"/>
    <w:rsid w:val="001C248E"/>
    <w:rsid w:val="001C2607"/>
    <w:rsid w:val="001C296D"/>
    <w:rsid w:val="001C2D53"/>
    <w:rsid w:val="001C2DDE"/>
    <w:rsid w:val="001C3371"/>
    <w:rsid w:val="001C36A2"/>
    <w:rsid w:val="001C3C77"/>
    <w:rsid w:val="001C3E7E"/>
    <w:rsid w:val="001C3F79"/>
    <w:rsid w:val="001C416B"/>
    <w:rsid w:val="001C42D6"/>
    <w:rsid w:val="001C42EE"/>
    <w:rsid w:val="001C454F"/>
    <w:rsid w:val="001C4C77"/>
    <w:rsid w:val="001C51CD"/>
    <w:rsid w:val="001C59F2"/>
    <w:rsid w:val="001C5D10"/>
    <w:rsid w:val="001C616D"/>
    <w:rsid w:val="001C6BE4"/>
    <w:rsid w:val="001C71D5"/>
    <w:rsid w:val="001C72B3"/>
    <w:rsid w:val="001C73E6"/>
    <w:rsid w:val="001C791B"/>
    <w:rsid w:val="001C7B8D"/>
    <w:rsid w:val="001D0422"/>
    <w:rsid w:val="001D0A5A"/>
    <w:rsid w:val="001D0A72"/>
    <w:rsid w:val="001D0D75"/>
    <w:rsid w:val="001D0E08"/>
    <w:rsid w:val="001D1207"/>
    <w:rsid w:val="001D130E"/>
    <w:rsid w:val="001D14A5"/>
    <w:rsid w:val="001D14BA"/>
    <w:rsid w:val="001D18A2"/>
    <w:rsid w:val="001D1962"/>
    <w:rsid w:val="001D22EB"/>
    <w:rsid w:val="001D283C"/>
    <w:rsid w:val="001D2B14"/>
    <w:rsid w:val="001D2E71"/>
    <w:rsid w:val="001D3091"/>
    <w:rsid w:val="001D332D"/>
    <w:rsid w:val="001D33B9"/>
    <w:rsid w:val="001D37F7"/>
    <w:rsid w:val="001D3F9B"/>
    <w:rsid w:val="001D497F"/>
    <w:rsid w:val="001D4F3B"/>
    <w:rsid w:val="001D4F71"/>
    <w:rsid w:val="001D5249"/>
    <w:rsid w:val="001D52F5"/>
    <w:rsid w:val="001D5CEA"/>
    <w:rsid w:val="001D5E48"/>
    <w:rsid w:val="001D642B"/>
    <w:rsid w:val="001D650E"/>
    <w:rsid w:val="001D69B6"/>
    <w:rsid w:val="001D6AA9"/>
    <w:rsid w:val="001D7081"/>
    <w:rsid w:val="001D7343"/>
    <w:rsid w:val="001D752D"/>
    <w:rsid w:val="001D7C48"/>
    <w:rsid w:val="001D7E2C"/>
    <w:rsid w:val="001E0190"/>
    <w:rsid w:val="001E0506"/>
    <w:rsid w:val="001E0562"/>
    <w:rsid w:val="001E05B0"/>
    <w:rsid w:val="001E0959"/>
    <w:rsid w:val="001E0E35"/>
    <w:rsid w:val="001E169D"/>
    <w:rsid w:val="001E1999"/>
    <w:rsid w:val="001E1BA2"/>
    <w:rsid w:val="001E1C7B"/>
    <w:rsid w:val="001E25B9"/>
    <w:rsid w:val="001E2777"/>
    <w:rsid w:val="001E2A7D"/>
    <w:rsid w:val="001E37E5"/>
    <w:rsid w:val="001E3E44"/>
    <w:rsid w:val="001E4710"/>
    <w:rsid w:val="001E48AD"/>
    <w:rsid w:val="001E4C63"/>
    <w:rsid w:val="001E5658"/>
    <w:rsid w:val="001E570B"/>
    <w:rsid w:val="001E57D7"/>
    <w:rsid w:val="001E5C82"/>
    <w:rsid w:val="001E5DD3"/>
    <w:rsid w:val="001E5EA3"/>
    <w:rsid w:val="001E62A8"/>
    <w:rsid w:val="001E69F6"/>
    <w:rsid w:val="001E6C51"/>
    <w:rsid w:val="001E763F"/>
    <w:rsid w:val="001E77EE"/>
    <w:rsid w:val="001F002E"/>
    <w:rsid w:val="001F0129"/>
    <w:rsid w:val="001F01B6"/>
    <w:rsid w:val="001F03F8"/>
    <w:rsid w:val="001F0429"/>
    <w:rsid w:val="001F08CA"/>
    <w:rsid w:val="001F09B0"/>
    <w:rsid w:val="001F188B"/>
    <w:rsid w:val="001F1A02"/>
    <w:rsid w:val="001F1B47"/>
    <w:rsid w:val="001F21C3"/>
    <w:rsid w:val="001F27E7"/>
    <w:rsid w:val="001F2AD3"/>
    <w:rsid w:val="001F31B9"/>
    <w:rsid w:val="001F377D"/>
    <w:rsid w:val="001F3BC3"/>
    <w:rsid w:val="001F3CF3"/>
    <w:rsid w:val="001F3E84"/>
    <w:rsid w:val="001F41A9"/>
    <w:rsid w:val="001F41D3"/>
    <w:rsid w:val="001F4407"/>
    <w:rsid w:val="001F440C"/>
    <w:rsid w:val="001F44E5"/>
    <w:rsid w:val="001F467D"/>
    <w:rsid w:val="001F47AB"/>
    <w:rsid w:val="001F4EB9"/>
    <w:rsid w:val="001F4F25"/>
    <w:rsid w:val="001F4FCF"/>
    <w:rsid w:val="001F57BD"/>
    <w:rsid w:val="001F5A4A"/>
    <w:rsid w:val="001F5D37"/>
    <w:rsid w:val="001F60E8"/>
    <w:rsid w:val="001F61E5"/>
    <w:rsid w:val="001F635F"/>
    <w:rsid w:val="001F63CD"/>
    <w:rsid w:val="001F68D4"/>
    <w:rsid w:val="001F6A30"/>
    <w:rsid w:val="001F6B42"/>
    <w:rsid w:val="001F6D4C"/>
    <w:rsid w:val="001F7372"/>
    <w:rsid w:val="001F7477"/>
    <w:rsid w:val="001F7558"/>
    <w:rsid w:val="001F7A5A"/>
    <w:rsid w:val="001F7D19"/>
    <w:rsid w:val="001F7FD1"/>
    <w:rsid w:val="002003A9"/>
    <w:rsid w:val="002005C0"/>
    <w:rsid w:val="0020092A"/>
    <w:rsid w:val="00201AEC"/>
    <w:rsid w:val="00201C57"/>
    <w:rsid w:val="00201EFE"/>
    <w:rsid w:val="00202247"/>
    <w:rsid w:val="00202A0F"/>
    <w:rsid w:val="00202A52"/>
    <w:rsid w:val="00202D35"/>
    <w:rsid w:val="0020320D"/>
    <w:rsid w:val="00203585"/>
    <w:rsid w:val="002036E8"/>
    <w:rsid w:val="00203807"/>
    <w:rsid w:val="00203EA9"/>
    <w:rsid w:val="00204540"/>
    <w:rsid w:val="00204734"/>
    <w:rsid w:val="00204907"/>
    <w:rsid w:val="00204975"/>
    <w:rsid w:val="00204B96"/>
    <w:rsid w:val="00204E49"/>
    <w:rsid w:val="0020508B"/>
    <w:rsid w:val="00205116"/>
    <w:rsid w:val="0020537D"/>
    <w:rsid w:val="00205825"/>
    <w:rsid w:val="00205AAF"/>
    <w:rsid w:val="002066A8"/>
    <w:rsid w:val="002066DC"/>
    <w:rsid w:val="00206928"/>
    <w:rsid w:val="00206A26"/>
    <w:rsid w:val="00206D18"/>
    <w:rsid w:val="00206E4B"/>
    <w:rsid w:val="00207006"/>
    <w:rsid w:val="00207108"/>
    <w:rsid w:val="0020712F"/>
    <w:rsid w:val="00207141"/>
    <w:rsid w:val="0020714E"/>
    <w:rsid w:val="00207332"/>
    <w:rsid w:val="00207511"/>
    <w:rsid w:val="0020757B"/>
    <w:rsid w:val="00207C8C"/>
    <w:rsid w:val="0021012C"/>
    <w:rsid w:val="00210610"/>
    <w:rsid w:val="0021067A"/>
    <w:rsid w:val="00210E22"/>
    <w:rsid w:val="00211036"/>
    <w:rsid w:val="002113D5"/>
    <w:rsid w:val="00211427"/>
    <w:rsid w:val="00212234"/>
    <w:rsid w:val="00212462"/>
    <w:rsid w:val="00212740"/>
    <w:rsid w:val="00212824"/>
    <w:rsid w:val="00212897"/>
    <w:rsid w:val="00212CB8"/>
    <w:rsid w:val="00212DE5"/>
    <w:rsid w:val="00213105"/>
    <w:rsid w:val="0021350B"/>
    <w:rsid w:val="002143E4"/>
    <w:rsid w:val="00214422"/>
    <w:rsid w:val="002145EA"/>
    <w:rsid w:val="00214C87"/>
    <w:rsid w:val="00214E65"/>
    <w:rsid w:val="00215192"/>
    <w:rsid w:val="00215369"/>
    <w:rsid w:val="00215374"/>
    <w:rsid w:val="00215864"/>
    <w:rsid w:val="00215923"/>
    <w:rsid w:val="00215D3C"/>
    <w:rsid w:val="00215FB6"/>
    <w:rsid w:val="0021636B"/>
    <w:rsid w:val="00216569"/>
    <w:rsid w:val="00216F2D"/>
    <w:rsid w:val="00217444"/>
    <w:rsid w:val="00220258"/>
    <w:rsid w:val="00220371"/>
    <w:rsid w:val="00220577"/>
    <w:rsid w:val="00220C0D"/>
    <w:rsid w:val="00220F25"/>
    <w:rsid w:val="00221232"/>
    <w:rsid w:val="002218DC"/>
    <w:rsid w:val="00221A2E"/>
    <w:rsid w:val="00221D65"/>
    <w:rsid w:val="0022208A"/>
    <w:rsid w:val="002223D0"/>
    <w:rsid w:val="00222648"/>
    <w:rsid w:val="00222709"/>
    <w:rsid w:val="00222B94"/>
    <w:rsid w:val="00223174"/>
    <w:rsid w:val="002231DA"/>
    <w:rsid w:val="0022392B"/>
    <w:rsid w:val="00223B1F"/>
    <w:rsid w:val="00223B4B"/>
    <w:rsid w:val="0022418C"/>
    <w:rsid w:val="00224402"/>
    <w:rsid w:val="0022451B"/>
    <w:rsid w:val="002245DD"/>
    <w:rsid w:val="00224A23"/>
    <w:rsid w:val="00225515"/>
    <w:rsid w:val="00225A4E"/>
    <w:rsid w:val="00225BD0"/>
    <w:rsid w:val="00225E30"/>
    <w:rsid w:val="0022682D"/>
    <w:rsid w:val="00226B0B"/>
    <w:rsid w:val="00226DC8"/>
    <w:rsid w:val="002270A5"/>
    <w:rsid w:val="002271B0"/>
    <w:rsid w:val="0022775C"/>
    <w:rsid w:val="002277FC"/>
    <w:rsid w:val="00227DEB"/>
    <w:rsid w:val="00227E31"/>
    <w:rsid w:val="002305ED"/>
    <w:rsid w:val="002306B7"/>
    <w:rsid w:val="00230E87"/>
    <w:rsid w:val="0023113E"/>
    <w:rsid w:val="00231399"/>
    <w:rsid w:val="00231499"/>
    <w:rsid w:val="00231705"/>
    <w:rsid w:val="00231822"/>
    <w:rsid w:val="0023231B"/>
    <w:rsid w:val="00232E9C"/>
    <w:rsid w:val="00233037"/>
    <w:rsid w:val="0023355F"/>
    <w:rsid w:val="00233A3D"/>
    <w:rsid w:val="00233FB5"/>
    <w:rsid w:val="002340B8"/>
    <w:rsid w:val="002344FE"/>
    <w:rsid w:val="00234791"/>
    <w:rsid w:val="002349F7"/>
    <w:rsid w:val="00234AF4"/>
    <w:rsid w:val="002356FD"/>
    <w:rsid w:val="00235C01"/>
    <w:rsid w:val="00235C21"/>
    <w:rsid w:val="00235DE2"/>
    <w:rsid w:val="00235F67"/>
    <w:rsid w:val="00236465"/>
    <w:rsid w:val="00236826"/>
    <w:rsid w:val="00236E81"/>
    <w:rsid w:val="00237472"/>
    <w:rsid w:val="002377B4"/>
    <w:rsid w:val="002401BD"/>
    <w:rsid w:val="00240E18"/>
    <w:rsid w:val="00240E5F"/>
    <w:rsid w:val="00240F78"/>
    <w:rsid w:val="002411F4"/>
    <w:rsid w:val="0024170D"/>
    <w:rsid w:val="0024179C"/>
    <w:rsid w:val="002419E9"/>
    <w:rsid w:val="00241C21"/>
    <w:rsid w:val="00241F56"/>
    <w:rsid w:val="00242194"/>
    <w:rsid w:val="00242268"/>
    <w:rsid w:val="002423A0"/>
    <w:rsid w:val="00242635"/>
    <w:rsid w:val="00242865"/>
    <w:rsid w:val="00242E0A"/>
    <w:rsid w:val="0024311A"/>
    <w:rsid w:val="002431A5"/>
    <w:rsid w:val="00243326"/>
    <w:rsid w:val="002435BA"/>
    <w:rsid w:val="002436FC"/>
    <w:rsid w:val="00243FA7"/>
    <w:rsid w:val="00244196"/>
    <w:rsid w:val="0024452F"/>
    <w:rsid w:val="002446A8"/>
    <w:rsid w:val="00244F41"/>
    <w:rsid w:val="0024544C"/>
    <w:rsid w:val="00245474"/>
    <w:rsid w:val="002455C3"/>
    <w:rsid w:val="002457CA"/>
    <w:rsid w:val="00245D38"/>
    <w:rsid w:val="002463C5"/>
    <w:rsid w:val="0024643D"/>
    <w:rsid w:val="00246464"/>
    <w:rsid w:val="00246754"/>
    <w:rsid w:val="00246794"/>
    <w:rsid w:val="0024686F"/>
    <w:rsid w:val="00246994"/>
    <w:rsid w:val="00246BD4"/>
    <w:rsid w:val="00246D02"/>
    <w:rsid w:val="00246F0F"/>
    <w:rsid w:val="00246F41"/>
    <w:rsid w:val="0024723B"/>
    <w:rsid w:val="002478AF"/>
    <w:rsid w:val="00247B23"/>
    <w:rsid w:val="00247CF1"/>
    <w:rsid w:val="002504CC"/>
    <w:rsid w:val="002504F8"/>
    <w:rsid w:val="00250789"/>
    <w:rsid w:val="00250978"/>
    <w:rsid w:val="00250A70"/>
    <w:rsid w:val="00250C94"/>
    <w:rsid w:val="00250ED1"/>
    <w:rsid w:val="0025107B"/>
    <w:rsid w:val="00251916"/>
    <w:rsid w:val="00251AEB"/>
    <w:rsid w:val="00251DD5"/>
    <w:rsid w:val="00251F6A"/>
    <w:rsid w:val="002523E6"/>
    <w:rsid w:val="00252520"/>
    <w:rsid w:val="00252886"/>
    <w:rsid w:val="002528A2"/>
    <w:rsid w:val="00252996"/>
    <w:rsid w:val="002539D6"/>
    <w:rsid w:val="00253A0E"/>
    <w:rsid w:val="00253D14"/>
    <w:rsid w:val="00253E7D"/>
    <w:rsid w:val="002541A3"/>
    <w:rsid w:val="002542CD"/>
    <w:rsid w:val="002551CA"/>
    <w:rsid w:val="00255622"/>
    <w:rsid w:val="00255652"/>
    <w:rsid w:val="00255769"/>
    <w:rsid w:val="00255771"/>
    <w:rsid w:val="00255863"/>
    <w:rsid w:val="00255CE4"/>
    <w:rsid w:val="00255D83"/>
    <w:rsid w:val="0025631E"/>
    <w:rsid w:val="00256474"/>
    <w:rsid w:val="002564DE"/>
    <w:rsid w:val="002567E7"/>
    <w:rsid w:val="00256924"/>
    <w:rsid w:val="00256A8C"/>
    <w:rsid w:val="00256F79"/>
    <w:rsid w:val="0025770C"/>
    <w:rsid w:val="002577B7"/>
    <w:rsid w:val="00257D33"/>
    <w:rsid w:val="0026029B"/>
    <w:rsid w:val="00260812"/>
    <w:rsid w:val="00260A56"/>
    <w:rsid w:val="00260BDC"/>
    <w:rsid w:val="00260F99"/>
    <w:rsid w:val="0026161F"/>
    <w:rsid w:val="00261BAC"/>
    <w:rsid w:val="00261F20"/>
    <w:rsid w:val="00262791"/>
    <w:rsid w:val="00262C83"/>
    <w:rsid w:val="002630CA"/>
    <w:rsid w:val="00263735"/>
    <w:rsid w:val="00263B60"/>
    <w:rsid w:val="002643C0"/>
    <w:rsid w:val="002645F5"/>
    <w:rsid w:val="00265473"/>
    <w:rsid w:val="00265D9E"/>
    <w:rsid w:val="00265EEB"/>
    <w:rsid w:val="00265F12"/>
    <w:rsid w:val="00266070"/>
    <w:rsid w:val="00266FDC"/>
    <w:rsid w:val="00270788"/>
    <w:rsid w:val="00270996"/>
    <w:rsid w:val="002713D4"/>
    <w:rsid w:val="00271665"/>
    <w:rsid w:val="00271C07"/>
    <w:rsid w:val="00271D4C"/>
    <w:rsid w:val="002721CE"/>
    <w:rsid w:val="0027251B"/>
    <w:rsid w:val="0027251C"/>
    <w:rsid w:val="002725A3"/>
    <w:rsid w:val="00272816"/>
    <w:rsid w:val="00272A36"/>
    <w:rsid w:val="00272DEC"/>
    <w:rsid w:val="00272EF7"/>
    <w:rsid w:val="002733D7"/>
    <w:rsid w:val="00273B6B"/>
    <w:rsid w:val="00273D62"/>
    <w:rsid w:val="00273EFF"/>
    <w:rsid w:val="00274681"/>
    <w:rsid w:val="00274FB4"/>
    <w:rsid w:val="002752D7"/>
    <w:rsid w:val="002754AB"/>
    <w:rsid w:val="00275695"/>
    <w:rsid w:val="00275717"/>
    <w:rsid w:val="002758F9"/>
    <w:rsid w:val="00275906"/>
    <w:rsid w:val="00275C20"/>
    <w:rsid w:val="00275E84"/>
    <w:rsid w:val="00276699"/>
    <w:rsid w:val="00276A37"/>
    <w:rsid w:val="00276AA6"/>
    <w:rsid w:val="00277148"/>
    <w:rsid w:val="002773FE"/>
    <w:rsid w:val="00277A97"/>
    <w:rsid w:val="00280455"/>
    <w:rsid w:val="002804DF"/>
    <w:rsid w:val="00280E15"/>
    <w:rsid w:val="00280F15"/>
    <w:rsid w:val="00280F2F"/>
    <w:rsid w:val="00281507"/>
    <w:rsid w:val="00281DD9"/>
    <w:rsid w:val="00281E0A"/>
    <w:rsid w:val="002821D2"/>
    <w:rsid w:val="00282783"/>
    <w:rsid w:val="00282D5F"/>
    <w:rsid w:val="00282F76"/>
    <w:rsid w:val="002832DE"/>
    <w:rsid w:val="002834C2"/>
    <w:rsid w:val="002836F5"/>
    <w:rsid w:val="002839CF"/>
    <w:rsid w:val="002845E9"/>
    <w:rsid w:val="002846AB"/>
    <w:rsid w:val="0028485D"/>
    <w:rsid w:val="00285063"/>
    <w:rsid w:val="00285098"/>
    <w:rsid w:val="0028565F"/>
    <w:rsid w:val="00285816"/>
    <w:rsid w:val="00285F9A"/>
    <w:rsid w:val="0028637F"/>
    <w:rsid w:val="0028661D"/>
    <w:rsid w:val="00286B43"/>
    <w:rsid w:val="00286B5B"/>
    <w:rsid w:val="00286E1B"/>
    <w:rsid w:val="002871E0"/>
    <w:rsid w:val="00287493"/>
    <w:rsid w:val="00287A0B"/>
    <w:rsid w:val="00287C4D"/>
    <w:rsid w:val="00287D6A"/>
    <w:rsid w:val="00287D89"/>
    <w:rsid w:val="00287EA8"/>
    <w:rsid w:val="002903E0"/>
    <w:rsid w:val="002915CC"/>
    <w:rsid w:val="00291779"/>
    <w:rsid w:val="002917E4"/>
    <w:rsid w:val="00291827"/>
    <w:rsid w:val="0029196B"/>
    <w:rsid w:val="00291A6E"/>
    <w:rsid w:val="002928BC"/>
    <w:rsid w:val="00292B09"/>
    <w:rsid w:val="00292B16"/>
    <w:rsid w:val="00292B87"/>
    <w:rsid w:val="00293454"/>
    <w:rsid w:val="0029398B"/>
    <w:rsid w:val="00294301"/>
    <w:rsid w:val="00294422"/>
    <w:rsid w:val="00294560"/>
    <w:rsid w:val="002948CC"/>
    <w:rsid w:val="00294E29"/>
    <w:rsid w:val="002951A6"/>
    <w:rsid w:val="0029543B"/>
    <w:rsid w:val="0029547F"/>
    <w:rsid w:val="002957DF"/>
    <w:rsid w:val="00295E17"/>
    <w:rsid w:val="0029650C"/>
    <w:rsid w:val="0029683B"/>
    <w:rsid w:val="002968B4"/>
    <w:rsid w:val="00296BE1"/>
    <w:rsid w:val="0029700D"/>
    <w:rsid w:val="00297093"/>
    <w:rsid w:val="00297446"/>
    <w:rsid w:val="002975D4"/>
    <w:rsid w:val="00297637"/>
    <w:rsid w:val="00297F0D"/>
    <w:rsid w:val="002A00FE"/>
    <w:rsid w:val="002A032F"/>
    <w:rsid w:val="002A099D"/>
    <w:rsid w:val="002A0D18"/>
    <w:rsid w:val="002A1223"/>
    <w:rsid w:val="002A1630"/>
    <w:rsid w:val="002A2292"/>
    <w:rsid w:val="002A24F1"/>
    <w:rsid w:val="002A2A92"/>
    <w:rsid w:val="002A2EDE"/>
    <w:rsid w:val="002A314C"/>
    <w:rsid w:val="002A37F5"/>
    <w:rsid w:val="002A3BEA"/>
    <w:rsid w:val="002A3E06"/>
    <w:rsid w:val="002A4C91"/>
    <w:rsid w:val="002A5576"/>
    <w:rsid w:val="002A55E5"/>
    <w:rsid w:val="002A6603"/>
    <w:rsid w:val="002A6F42"/>
    <w:rsid w:val="002A7954"/>
    <w:rsid w:val="002A79D0"/>
    <w:rsid w:val="002B084B"/>
    <w:rsid w:val="002B08E9"/>
    <w:rsid w:val="002B093B"/>
    <w:rsid w:val="002B0F4E"/>
    <w:rsid w:val="002B0FD8"/>
    <w:rsid w:val="002B155B"/>
    <w:rsid w:val="002B1ED5"/>
    <w:rsid w:val="002B28FF"/>
    <w:rsid w:val="002B354B"/>
    <w:rsid w:val="002B3D42"/>
    <w:rsid w:val="002B4176"/>
    <w:rsid w:val="002B427C"/>
    <w:rsid w:val="002B431D"/>
    <w:rsid w:val="002B44CA"/>
    <w:rsid w:val="002B44E0"/>
    <w:rsid w:val="002B491B"/>
    <w:rsid w:val="002B4FA6"/>
    <w:rsid w:val="002B51DF"/>
    <w:rsid w:val="002B5255"/>
    <w:rsid w:val="002B5301"/>
    <w:rsid w:val="002B5951"/>
    <w:rsid w:val="002B603F"/>
    <w:rsid w:val="002B64A0"/>
    <w:rsid w:val="002B6E7A"/>
    <w:rsid w:val="002B6FA1"/>
    <w:rsid w:val="002B7406"/>
    <w:rsid w:val="002B744F"/>
    <w:rsid w:val="002B75D4"/>
    <w:rsid w:val="002B791C"/>
    <w:rsid w:val="002B7CE6"/>
    <w:rsid w:val="002B7E3B"/>
    <w:rsid w:val="002C03B5"/>
    <w:rsid w:val="002C063F"/>
    <w:rsid w:val="002C0C86"/>
    <w:rsid w:val="002C0D66"/>
    <w:rsid w:val="002C0FD6"/>
    <w:rsid w:val="002C10C0"/>
    <w:rsid w:val="002C151D"/>
    <w:rsid w:val="002C1A23"/>
    <w:rsid w:val="002C1BB8"/>
    <w:rsid w:val="002C1D6E"/>
    <w:rsid w:val="002C1E69"/>
    <w:rsid w:val="002C26C2"/>
    <w:rsid w:val="002C2904"/>
    <w:rsid w:val="002C2D36"/>
    <w:rsid w:val="002C35E8"/>
    <w:rsid w:val="002C3E19"/>
    <w:rsid w:val="002C3E77"/>
    <w:rsid w:val="002C420D"/>
    <w:rsid w:val="002C45B5"/>
    <w:rsid w:val="002C4612"/>
    <w:rsid w:val="002C4837"/>
    <w:rsid w:val="002C49CA"/>
    <w:rsid w:val="002C4A79"/>
    <w:rsid w:val="002C4A98"/>
    <w:rsid w:val="002C56B9"/>
    <w:rsid w:val="002C6021"/>
    <w:rsid w:val="002C6618"/>
    <w:rsid w:val="002C67EA"/>
    <w:rsid w:val="002C690C"/>
    <w:rsid w:val="002C6CF7"/>
    <w:rsid w:val="002C6FE3"/>
    <w:rsid w:val="002C70CE"/>
    <w:rsid w:val="002C7581"/>
    <w:rsid w:val="002C77E4"/>
    <w:rsid w:val="002C7875"/>
    <w:rsid w:val="002D01CB"/>
    <w:rsid w:val="002D02BE"/>
    <w:rsid w:val="002D02D0"/>
    <w:rsid w:val="002D032C"/>
    <w:rsid w:val="002D06B6"/>
    <w:rsid w:val="002D0861"/>
    <w:rsid w:val="002D10BD"/>
    <w:rsid w:val="002D122E"/>
    <w:rsid w:val="002D1318"/>
    <w:rsid w:val="002D1A0B"/>
    <w:rsid w:val="002D1F30"/>
    <w:rsid w:val="002D23CA"/>
    <w:rsid w:val="002D2750"/>
    <w:rsid w:val="002D2FEA"/>
    <w:rsid w:val="002D319F"/>
    <w:rsid w:val="002D3685"/>
    <w:rsid w:val="002D3D47"/>
    <w:rsid w:val="002D407E"/>
    <w:rsid w:val="002D4681"/>
    <w:rsid w:val="002D49F9"/>
    <w:rsid w:val="002D4F90"/>
    <w:rsid w:val="002D5283"/>
    <w:rsid w:val="002D54CC"/>
    <w:rsid w:val="002D55B9"/>
    <w:rsid w:val="002D5A6D"/>
    <w:rsid w:val="002D5B26"/>
    <w:rsid w:val="002D5B9F"/>
    <w:rsid w:val="002D5E03"/>
    <w:rsid w:val="002D63E1"/>
    <w:rsid w:val="002D666C"/>
    <w:rsid w:val="002D6B04"/>
    <w:rsid w:val="002D7237"/>
    <w:rsid w:val="002D73DF"/>
    <w:rsid w:val="002D750C"/>
    <w:rsid w:val="002E0588"/>
    <w:rsid w:val="002E05A1"/>
    <w:rsid w:val="002E0643"/>
    <w:rsid w:val="002E0C87"/>
    <w:rsid w:val="002E1158"/>
    <w:rsid w:val="002E14DD"/>
    <w:rsid w:val="002E170A"/>
    <w:rsid w:val="002E1A38"/>
    <w:rsid w:val="002E1C58"/>
    <w:rsid w:val="002E21C1"/>
    <w:rsid w:val="002E2363"/>
    <w:rsid w:val="002E2419"/>
    <w:rsid w:val="002E2AAB"/>
    <w:rsid w:val="002E3482"/>
    <w:rsid w:val="002E3601"/>
    <w:rsid w:val="002E365A"/>
    <w:rsid w:val="002E3AE9"/>
    <w:rsid w:val="002E4234"/>
    <w:rsid w:val="002E4272"/>
    <w:rsid w:val="002E4334"/>
    <w:rsid w:val="002E44D1"/>
    <w:rsid w:val="002E48C8"/>
    <w:rsid w:val="002E4C74"/>
    <w:rsid w:val="002E4CFB"/>
    <w:rsid w:val="002E4F77"/>
    <w:rsid w:val="002E5031"/>
    <w:rsid w:val="002E5CC0"/>
    <w:rsid w:val="002E5CDC"/>
    <w:rsid w:val="002E658A"/>
    <w:rsid w:val="002E6774"/>
    <w:rsid w:val="002E67E7"/>
    <w:rsid w:val="002E7809"/>
    <w:rsid w:val="002E7961"/>
    <w:rsid w:val="002E7A92"/>
    <w:rsid w:val="002E7C8A"/>
    <w:rsid w:val="002E7D6B"/>
    <w:rsid w:val="002F070A"/>
    <w:rsid w:val="002F0716"/>
    <w:rsid w:val="002F0789"/>
    <w:rsid w:val="002F0EAD"/>
    <w:rsid w:val="002F0F2A"/>
    <w:rsid w:val="002F1266"/>
    <w:rsid w:val="002F172B"/>
    <w:rsid w:val="002F2121"/>
    <w:rsid w:val="002F2365"/>
    <w:rsid w:val="002F2372"/>
    <w:rsid w:val="002F23BB"/>
    <w:rsid w:val="002F24A3"/>
    <w:rsid w:val="002F2725"/>
    <w:rsid w:val="002F2A7D"/>
    <w:rsid w:val="002F2E1E"/>
    <w:rsid w:val="002F3011"/>
    <w:rsid w:val="002F402F"/>
    <w:rsid w:val="002F4206"/>
    <w:rsid w:val="002F4B1F"/>
    <w:rsid w:val="002F4E82"/>
    <w:rsid w:val="002F4F40"/>
    <w:rsid w:val="002F5638"/>
    <w:rsid w:val="002F571F"/>
    <w:rsid w:val="002F5CF4"/>
    <w:rsid w:val="002F5DF4"/>
    <w:rsid w:val="002F63A0"/>
    <w:rsid w:val="002F6654"/>
    <w:rsid w:val="002F6C45"/>
    <w:rsid w:val="002F6D39"/>
    <w:rsid w:val="002F7068"/>
    <w:rsid w:val="002F7A66"/>
    <w:rsid w:val="002F7E25"/>
    <w:rsid w:val="002F7FE1"/>
    <w:rsid w:val="00300160"/>
    <w:rsid w:val="0030034C"/>
    <w:rsid w:val="0030090B"/>
    <w:rsid w:val="00300D66"/>
    <w:rsid w:val="00300F5A"/>
    <w:rsid w:val="003010BD"/>
    <w:rsid w:val="0030195C"/>
    <w:rsid w:val="00301FD0"/>
    <w:rsid w:val="00302380"/>
    <w:rsid w:val="00302476"/>
    <w:rsid w:val="00302BC8"/>
    <w:rsid w:val="00302F21"/>
    <w:rsid w:val="00303265"/>
    <w:rsid w:val="00303543"/>
    <w:rsid w:val="0030363D"/>
    <w:rsid w:val="003038A0"/>
    <w:rsid w:val="0030397F"/>
    <w:rsid w:val="00303ED8"/>
    <w:rsid w:val="00304200"/>
    <w:rsid w:val="0030426F"/>
    <w:rsid w:val="00304333"/>
    <w:rsid w:val="00304782"/>
    <w:rsid w:val="00304E2C"/>
    <w:rsid w:val="00304EC1"/>
    <w:rsid w:val="00304FC4"/>
    <w:rsid w:val="00304FC6"/>
    <w:rsid w:val="003050CE"/>
    <w:rsid w:val="00305FAB"/>
    <w:rsid w:val="00306012"/>
    <w:rsid w:val="003065C8"/>
    <w:rsid w:val="0030678A"/>
    <w:rsid w:val="0030687B"/>
    <w:rsid w:val="00306B06"/>
    <w:rsid w:val="00306C3C"/>
    <w:rsid w:val="00306E1A"/>
    <w:rsid w:val="00307524"/>
    <w:rsid w:val="00307723"/>
    <w:rsid w:val="00307D2C"/>
    <w:rsid w:val="00307E79"/>
    <w:rsid w:val="00307FE2"/>
    <w:rsid w:val="00310343"/>
    <w:rsid w:val="00310425"/>
    <w:rsid w:val="003106B0"/>
    <w:rsid w:val="0031070B"/>
    <w:rsid w:val="003108C9"/>
    <w:rsid w:val="00310A87"/>
    <w:rsid w:val="00310C67"/>
    <w:rsid w:val="003117B1"/>
    <w:rsid w:val="003118AA"/>
    <w:rsid w:val="0031262C"/>
    <w:rsid w:val="00312C44"/>
    <w:rsid w:val="00312CE9"/>
    <w:rsid w:val="0031328B"/>
    <w:rsid w:val="00313BF4"/>
    <w:rsid w:val="00313FE3"/>
    <w:rsid w:val="00314108"/>
    <w:rsid w:val="003141DD"/>
    <w:rsid w:val="003142E3"/>
    <w:rsid w:val="0031445D"/>
    <w:rsid w:val="00314AC3"/>
    <w:rsid w:val="00314E18"/>
    <w:rsid w:val="00315110"/>
    <w:rsid w:val="00315460"/>
    <w:rsid w:val="0031560F"/>
    <w:rsid w:val="0031571D"/>
    <w:rsid w:val="003157A2"/>
    <w:rsid w:val="003157F0"/>
    <w:rsid w:val="00315A77"/>
    <w:rsid w:val="00315F84"/>
    <w:rsid w:val="00316505"/>
    <w:rsid w:val="003168AB"/>
    <w:rsid w:val="003168EC"/>
    <w:rsid w:val="00316BE7"/>
    <w:rsid w:val="00316D64"/>
    <w:rsid w:val="00316D69"/>
    <w:rsid w:val="00316E44"/>
    <w:rsid w:val="00316E58"/>
    <w:rsid w:val="00316E5A"/>
    <w:rsid w:val="00316F59"/>
    <w:rsid w:val="003170EE"/>
    <w:rsid w:val="0031783A"/>
    <w:rsid w:val="00317B2F"/>
    <w:rsid w:val="0032015A"/>
    <w:rsid w:val="0032015F"/>
    <w:rsid w:val="003206D4"/>
    <w:rsid w:val="00320737"/>
    <w:rsid w:val="003211E4"/>
    <w:rsid w:val="003211FC"/>
    <w:rsid w:val="00321814"/>
    <w:rsid w:val="00322536"/>
    <w:rsid w:val="003229D8"/>
    <w:rsid w:val="00323216"/>
    <w:rsid w:val="00323340"/>
    <w:rsid w:val="00323465"/>
    <w:rsid w:val="0032351E"/>
    <w:rsid w:val="00323634"/>
    <w:rsid w:val="00323BA5"/>
    <w:rsid w:val="003244EA"/>
    <w:rsid w:val="00324B2E"/>
    <w:rsid w:val="003250B8"/>
    <w:rsid w:val="00325FFF"/>
    <w:rsid w:val="00326020"/>
    <w:rsid w:val="00326319"/>
    <w:rsid w:val="00326469"/>
    <w:rsid w:val="00326765"/>
    <w:rsid w:val="00326AC8"/>
    <w:rsid w:val="00326E1C"/>
    <w:rsid w:val="00326FB4"/>
    <w:rsid w:val="00327051"/>
    <w:rsid w:val="00327063"/>
    <w:rsid w:val="00327432"/>
    <w:rsid w:val="00327ECC"/>
    <w:rsid w:val="003300F6"/>
    <w:rsid w:val="00330293"/>
    <w:rsid w:val="003303E3"/>
    <w:rsid w:val="00330543"/>
    <w:rsid w:val="00330762"/>
    <w:rsid w:val="00330E52"/>
    <w:rsid w:val="00331544"/>
    <w:rsid w:val="003316AC"/>
    <w:rsid w:val="00331BD3"/>
    <w:rsid w:val="00331C47"/>
    <w:rsid w:val="00332417"/>
    <w:rsid w:val="003327E8"/>
    <w:rsid w:val="00332C2C"/>
    <w:rsid w:val="00332F21"/>
    <w:rsid w:val="003331A0"/>
    <w:rsid w:val="0033355A"/>
    <w:rsid w:val="003337EE"/>
    <w:rsid w:val="00333973"/>
    <w:rsid w:val="00333A97"/>
    <w:rsid w:val="0033434C"/>
    <w:rsid w:val="0033448B"/>
    <w:rsid w:val="00334939"/>
    <w:rsid w:val="00334C47"/>
    <w:rsid w:val="00335576"/>
    <w:rsid w:val="003357EE"/>
    <w:rsid w:val="003363C9"/>
    <w:rsid w:val="003369D7"/>
    <w:rsid w:val="00337466"/>
    <w:rsid w:val="00337674"/>
    <w:rsid w:val="00337AB9"/>
    <w:rsid w:val="003401CA"/>
    <w:rsid w:val="00340505"/>
    <w:rsid w:val="00340E1B"/>
    <w:rsid w:val="00340E74"/>
    <w:rsid w:val="00340EDD"/>
    <w:rsid w:val="00340F3F"/>
    <w:rsid w:val="003415AD"/>
    <w:rsid w:val="0034169D"/>
    <w:rsid w:val="00341731"/>
    <w:rsid w:val="0034183C"/>
    <w:rsid w:val="00341DA6"/>
    <w:rsid w:val="00341E78"/>
    <w:rsid w:val="0034235E"/>
    <w:rsid w:val="0034255B"/>
    <w:rsid w:val="00343640"/>
    <w:rsid w:val="003437CF"/>
    <w:rsid w:val="00343AD0"/>
    <w:rsid w:val="00343EDC"/>
    <w:rsid w:val="0034416C"/>
    <w:rsid w:val="00344426"/>
    <w:rsid w:val="0034495A"/>
    <w:rsid w:val="00344E49"/>
    <w:rsid w:val="003450F9"/>
    <w:rsid w:val="003454FD"/>
    <w:rsid w:val="00345E85"/>
    <w:rsid w:val="00346022"/>
    <w:rsid w:val="0034660C"/>
    <w:rsid w:val="003474FD"/>
    <w:rsid w:val="00347545"/>
    <w:rsid w:val="003475AE"/>
    <w:rsid w:val="00347795"/>
    <w:rsid w:val="00347D5C"/>
    <w:rsid w:val="00347E0B"/>
    <w:rsid w:val="00347FFA"/>
    <w:rsid w:val="0035006D"/>
    <w:rsid w:val="00350345"/>
    <w:rsid w:val="00350576"/>
    <w:rsid w:val="003506E1"/>
    <w:rsid w:val="00350768"/>
    <w:rsid w:val="00350B15"/>
    <w:rsid w:val="00351372"/>
    <w:rsid w:val="0035164F"/>
    <w:rsid w:val="00351D72"/>
    <w:rsid w:val="003522D6"/>
    <w:rsid w:val="00352431"/>
    <w:rsid w:val="00352880"/>
    <w:rsid w:val="00352BDE"/>
    <w:rsid w:val="00353924"/>
    <w:rsid w:val="003542A8"/>
    <w:rsid w:val="0035469B"/>
    <w:rsid w:val="00354A0B"/>
    <w:rsid w:val="00354FFB"/>
    <w:rsid w:val="003550AC"/>
    <w:rsid w:val="00355A9C"/>
    <w:rsid w:val="00355AA6"/>
    <w:rsid w:val="00356574"/>
    <w:rsid w:val="00356658"/>
    <w:rsid w:val="00356660"/>
    <w:rsid w:val="00356858"/>
    <w:rsid w:val="00356C9A"/>
    <w:rsid w:val="00357214"/>
    <w:rsid w:val="00357D11"/>
    <w:rsid w:val="00360108"/>
    <w:rsid w:val="003602A2"/>
    <w:rsid w:val="00360319"/>
    <w:rsid w:val="003604D2"/>
    <w:rsid w:val="00360788"/>
    <w:rsid w:val="003607FF"/>
    <w:rsid w:val="0036082B"/>
    <w:rsid w:val="00360F07"/>
    <w:rsid w:val="003612C8"/>
    <w:rsid w:val="00361540"/>
    <w:rsid w:val="003618D1"/>
    <w:rsid w:val="003619FC"/>
    <w:rsid w:val="00361EB9"/>
    <w:rsid w:val="00361F92"/>
    <w:rsid w:val="003626C3"/>
    <w:rsid w:val="00362CDF"/>
    <w:rsid w:val="00363115"/>
    <w:rsid w:val="0036364B"/>
    <w:rsid w:val="00363689"/>
    <w:rsid w:val="003637AF"/>
    <w:rsid w:val="00363AEF"/>
    <w:rsid w:val="00363EFA"/>
    <w:rsid w:val="00363FF0"/>
    <w:rsid w:val="00364349"/>
    <w:rsid w:val="00364A90"/>
    <w:rsid w:val="00365041"/>
    <w:rsid w:val="003652BC"/>
    <w:rsid w:val="0036591C"/>
    <w:rsid w:val="00365B60"/>
    <w:rsid w:val="00365FF2"/>
    <w:rsid w:val="0036656C"/>
    <w:rsid w:val="00366E95"/>
    <w:rsid w:val="00367E9B"/>
    <w:rsid w:val="00370208"/>
    <w:rsid w:val="00370A6A"/>
    <w:rsid w:val="003711D3"/>
    <w:rsid w:val="0037132E"/>
    <w:rsid w:val="00371AA4"/>
    <w:rsid w:val="00371B68"/>
    <w:rsid w:val="003722CA"/>
    <w:rsid w:val="003724DC"/>
    <w:rsid w:val="00372730"/>
    <w:rsid w:val="0037348E"/>
    <w:rsid w:val="00374599"/>
    <w:rsid w:val="00374BB5"/>
    <w:rsid w:val="00374C33"/>
    <w:rsid w:val="00374D1A"/>
    <w:rsid w:val="00374ED5"/>
    <w:rsid w:val="00375152"/>
    <w:rsid w:val="00375230"/>
    <w:rsid w:val="003752F5"/>
    <w:rsid w:val="00375358"/>
    <w:rsid w:val="003757D7"/>
    <w:rsid w:val="00376412"/>
    <w:rsid w:val="00376A88"/>
    <w:rsid w:val="00376D1F"/>
    <w:rsid w:val="003772FC"/>
    <w:rsid w:val="0037758F"/>
    <w:rsid w:val="003775E4"/>
    <w:rsid w:val="00377883"/>
    <w:rsid w:val="00377B62"/>
    <w:rsid w:val="00377BE1"/>
    <w:rsid w:val="00377CAD"/>
    <w:rsid w:val="00380154"/>
    <w:rsid w:val="00380486"/>
    <w:rsid w:val="0038063C"/>
    <w:rsid w:val="00380A14"/>
    <w:rsid w:val="00380A33"/>
    <w:rsid w:val="00380F17"/>
    <w:rsid w:val="003812D4"/>
    <w:rsid w:val="0038159F"/>
    <w:rsid w:val="00381E47"/>
    <w:rsid w:val="00381F65"/>
    <w:rsid w:val="0038213B"/>
    <w:rsid w:val="00382BBC"/>
    <w:rsid w:val="0038376E"/>
    <w:rsid w:val="00383CED"/>
    <w:rsid w:val="00383ECC"/>
    <w:rsid w:val="003845C3"/>
    <w:rsid w:val="00384633"/>
    <w:rsid w:val="00384878"/>
    <w:rsid w:val="003849EB"/>
    <w:rsid w:val="003850F3"/>
    <w:rsid w:val="00386875"/>
    <w:rsid w:val="00386BEB"/>
    <w:rsid w:val="003875C6"/>
    <w:rsid w:val="003876CA"/>
    <w:rsid w:val="003879A8"/>
    <w:rsid w:val="00387A2A"/>
    <w:rsid w:val="00387F82"/>
    <w:rsid w:val="003905EA"/>
    <w:rsid w:val="00391343"/>
    <w:rsid w:val="0039135E"/>
    <w:rsid w:val="003913F5"/>
    <w:rsid w:val="0039167E"/>
    <w:rsid w:val="003916CC"/>
    <w:rsid w:val="00391935"/>
    <w:rsid w:val="00391CAE"/>
    <w:rsid w:val="00392636"/>
    <w:rsid w:val="00392988"/>
    <w:rsid w:val="00392BD6"/>
    <w:rsid w:val="00393783"/>
    <w:rsid w:val="003939AF"/>
    <w:rsid w:val="00393C1B"/>
    <w:rsid w:val="0039419C"/>
    <w:rsid w:val="003949CE"/>
    <w:rsid w:val="00394E5D"/>
    <w:rsid w:val="00394F23"/>
    <w:rsid w:val="0039562E"/>
    <w:rsid w:val="00395741"/>
    <w:rsid w:val="003957B7"/>
    <w:rsid w:val="00395C69"/>
    <w:rsid w:val="00395E26"/>
    <w:rsid w:val="00396156"/>
    <w:rsid w:val="003964A0"/>
    <w:rsid w:val="00396598"/>
    <w:rsid w:val="0039664A"/>
    <w:rsid w:val="003966C6"/>
    <w:rsid w:val="00396B41"/>
    <w:rsid w:val="0039736D"/>
    <w:rsid w:val="00397D3A"/>
    <w:rsid w:val="003A05C2"/>
    <w:rsid w:val="003A0622"/>
    <w:rsid w:val="003A0BED"/>
    <w:rsid w:val="003A1469"/>
    <w:rsid w:val="003A18FA"/>
    <w:rsid w:val="003A1F9E"/>
    <w:rsid w:val="003A2070"/>
    <w:rsid w:val="003A2386"/>
    <w:rsid w:val="003A253E"/>
    <w:rsid w:val="003A2687"/>
    <w:rsid w:val="003A2C0D"/>
    <w:rsid w:val="003A2E2D"/>
    <w:rsid w:val="003A3205"/>
    <w:rsid w:val="003A3311"/>
    <w:rsid w:val="003A3544"/>
    <w:rsid w:val="003A36B0"/>
    <w:rsid w:val="003A3F2A"/>
    <w:rsid w:val="003A427D"/>
    <w:rsid w:val="003A42F1"/>
    <w:rsid w:val="003A45F2"/>
    <w:rsid w:val="003A4665"/>
    <w:rsid w:val="003A4F96"/>
    <w:rsid w:val="003A524F"/>
    <w:rsid w:val="003A599F"/>
    <w:rsid w:val="003A5CEF"/>
    <w:rsid w:val="003A5FC1"/>
    <w:rsid w:val="003A5FF6"/>
    <w:rsid w:val="003A6218"/>
    <w:rsid w:val="003A621A"/>
    <w:rsid w:val="003A6DAC"/>
    <w:rsid w:val="003A7130"/>
    <w:rsid w:val="003A718E"/>
    <w:rsid w:val="003A7196"/>
    <w:rsid w:val="003A71F7"/>
    <w:rsid w:val="003A7478"/>
    <w:rsid w:val="003A765D"/>
    <w:rsid w:val="003A78BB"/>
    <w:rsid w:val="003A79C4"/>
    <w:rsid w:val="003A7A04"/>
    <w:rsid w:val="003A7BCF"/>
    <w:rsid w:val="003A7E28"/>
    <w:rsid w:val="003A7E30"/>
    <w:rsid w:val="003B0733"/>
    <w:rsid w:val="003B0E14"/>
    <w:rsid w:val="003B1721"/>
    <w:rsid w:val="003B193B"/>
    <w:rsid w:val="003B1B14"/>
    <w:rsid w:val="003B1CD9"/>
    <w:rsid w:val="003B221C"/>
    <w:rsid w:val="003B250A"/>
    <w:rsid w:val="003B2550"/>
    <w:rsid w:val="003B28F4"/>
    <w:rsid w:val="003B2A5E"/>
    <w:rsid w:val="003B2C20"/>
    <w:rsid w:val="003B2C7E"/>
    <w:rsid w:val="003B2E61"/>
    <w:rsid w:val="003B2EDC"/>
    <w:rsid w:val="003B304F"/>
    <w:rsid w:val="003B33EE"/>
    <w:rsid w:val="003B3B57"/>
    <w:rsid w:val="003B3BB3"/>
    <w:rsid w:val="003B3CC4"/>
    <w:rsid w:val="003B3D9B"/>
    <w:rsid w:val="003B3EB4"/>
    <w:rsid w:val="003B400A"/>
    <w:rsid w:val="003B40C2"/>
    <w:rsid w:val="003B4148"/>
    <w:rsid w:val="003B4305"/>
    <w:rsid w:val="003B4946"/>
    <w:rsid w:val="003B4A46"/>
    <w:rsid w:val="003B4DE4"/>
    <w:rsid w:val="003B4F02"/>
    <w:rsid w:val="003B5248"/>
    <w:rsid w:val="003B565E"/>
    <w:rsid w:val="003B58DC"/>
    <w:rsid w:val="003B58DF"/>
    <w:rsid w:val="003B5920"/>
    <w:rsid w:val="003B5FD7"/>
    <w:rsid w:val="003B626E"/>
    <w:rsid w:val="003B66C4"/>
    <w:rsid w:val="003B6ABC"/>
    <w:rsid w:val="003B7545"/>
    <w:rsid w:val="003B76EE"/>
    <w:rsid w:val="003B79FA"/>
    <w:rsid w:val="003B7B5D"/>
    <w:rsid w:val="003C0BF1"/>
    <w:rsid w:val="003C0DC3"/>
    <w:rsid w:val="003C0F9A"/>
    <w:rsid w:val="003C1154"/>
    <w:rsid w:val="003C16A1"/>
    <w:rsid w:val="003C1713"/>
    <w:rsid w:val="003C1B3E"/>
    <w:rsid w:val="003C2174"/>
    <w:rsid w:val="003C218F"/>
    <w:rsid w:val="003C2885"/>
    <w:rsid w:val="003C2FE7"/>
    <w:rsid w:val="003C33FD"/>
    <w:rsid w:val="003C35FE"/>
    <w:rsid w:val="003C3D1F"/>
    <w:rsid w:val="003C40A6"/>
    <w:rsid w:val="003C40ED"/>
    <w:rsid w:val="003C4716"/>
    <w:rsid w:val="003C4B24"/>
    <w:rsid w:val="003C4CBF"/>
    <w:rsid w:val="003C4D23"/>
    <w:rsid w:val="003C4D2F"/>
    <w:rsid w:val="003C4FA7"/>
    <w:rsid w:val="003C50F3"/>
    <w:rsid w:val="003C563C"/>
    <w:rsid w:val="003C5CEB"/>
    <w:rsid w:val="003C5D94"/>
    <w:rsid w:val="003C5F31"/>
    <w:rsid w:val="003C6029"/>
    <w:rsid w:val="003C64DB"/>
    <w:rsid w:val="003C7034"/>
    <w:rsid w:val="003C7A90"/>
    <w:rsid w:val="003C7AE3"/>
    <w:rsid w:val="003C7CD5"/>
    <w:rsid w:val="003C7E86"/>
    <w:rsid w:val="003C7EB7"/>
    <w:rsid w:val="003D0096"/>
    <w:rsid w:val="003D00E7"/>
    <w:rsid w:val="003D061E"/>
    <w:rsid w:val="003D06DF"/>
    <w:rsid w:val="003D0C7E"/>
    <w:rsid w:val="003D1D4A"/>
    <w:rsid w:val="003D21ED"/>
    <w:rsid w:val="003D2C2D"/>
    <w:rsid w:val="003D2FD5"/>
    <w:rsid w:val="003D3329"/>
    <w:rsid w:val="003D36B9"/>
    <w:rsid w:val="003D3A98"/>
    <w:rsid w:val="003D414E"/>
    <w:rsid w:val="003D4223"/>
    <w:rsid w:val="003D431F"/>
    <w:rsid w:val="003D48D5"/>
    <w:rsid w:val="003D4BC3"/>
    <w:rsid w:val="003D4C0C"/>
    <w:rsid w:val="003D4FCC"/>
    <w:rsid w:val="003D4FF1"/>
    <w:rsid w:val="003D526F"/>
    <w:rsid w:val="003D52BF"/>
    <w:rsid w:val="003D5518"/>
    <w:rsid w:val="003D565B"/>
    <w:rsid w:val="003D5786"/>
    <w:rsid w:val="003D5A97"/>
    <w:rsid w:val="003D5D4E"/>
    <w:rsid w:val="003D5D94"/>
    <w:rsid w:val="003D5F41"/>
    <w:rsid w:val="003D6204"/>
    <w:rsid w:val="003D645B"/>
    <w:rsid w:val="003D790A"/>
    <w:rsid w:val="003E0137"/>
    <w:rsid w:val="003E097C"/>
    <w:rsid w:val="003E0A64"/>
    <w:rsid w:val="003E0AB1"/>
    <w:rsid w:val="003E0CCE"/>
    <w:rsid w:val="003E0CF2"/>
    <w:rsid w:val="003E0D28"/>
    <w:rsid w:val="003E1EE9"/>
    <w:rsid w:val="003E2483"/>
    <w:rsid w:val="003E2606"/>
    <w:rsid w:val="003E294E"/>
    <w:rsid w:val="003E2FA0"/>
    <w:rsid w:val="003E31BD"/>
    <w:rsid w:val="003E37BF"/>
    <w:rsid w:val="003E3E16"/>
    <w:rsid w:val="003E45BA"/>
    <w:rsid w:val="003E4DD4"/>
    <w:rsid w:val="003E50F1"/>
    <w:rsid w:val="003E597C"/>
    <w:rsid w:val="003E5B47"/>
    <w:rsid w:val="003E6576"/>
    <w:rsid w:val="003E6C26"/>
    <w:rsid w:val="003E6F0B"/>
    <w:rsid w:val="003E6FF1"/>
    <w:rsid w:val="003E73EF"/>
    <w:rsid w:val="003E754E"/>
    <w:rsid w:val="003E78B4"/>
    <w:rsid w:val="003E7C7E"/>
    <w:rsid w:val="003F030D"/>
    <w:rsid w:val="003F0862"/>
    <w:rsid w:val="003F0DDB"/>
    <w:rsid w:val="003F1153"/>
    <w:rsid w:val="003F1353"/>
    <w:rsid w:val="003F1A46"/>
    <w:rsid w:val="003F1AF9"/>
    <w:rsid w:val="003F1C25"/>
    <w:rsid w:val="003F21BB"/>
    <w:rsid w:val="003F21DF"/>
    <w:rsid w:val="003F24A3"/>
    <w:rsid w:val="003F25C4"/>
    <w:rsid w:val="003F25F4"/>
    <w:rsid w:val="003F2921"/>
    <w:rsid w:val="003F29A4"/>
    <w:rsid w:val="003F2EED"/>
    <w:rsid w:val="003F2FF0"/>
    <w:rsid w:val="003F3076"/>
    <w:rsid w:val="003F3D45"/>
    <w:rsid w:val="003F4181"/>
    <w:rsid w:val="003F463B"/>
    <w:rsid w:val="003F4800"/>
    <w:rsid w:val="003F4CD9"/>
    <w:rsid w:val="003F4D50"/>
    <w:rsid w:val="003F4F6F"/>
    <w:rsid w:val="003F551F"/>
    <w:rsid w:val="003F556A"/>
    <w:rsid w:val="003F59FA"/>
    <w:rsid w:val="003F5A84"/>
    <w:rsid w:val="003F5BBE"/>
    <w:rsid w:val="003F5D7F"/>
    <w:rsid w:val="003F5E99"/>
    <w:rsid w:val="003F5EDD"/>
    <w:rsid w:val="003F634B"/>
    <w:rsid w:val="003F63E8"/>
    <w:rsid w:val="003F68E5"/>
    <w:rsid w:val="003F701A"/>
    <w:rsid w:val="003F7C8B"/>
    <w:rsid w:val="004008E3"/>
    <w:rsid w:val="00400A3A"/>
    <w:rsid w:val="00400C28"/>
    <w:rsid w:val="0040135A"/>
    <w:rsid w:val="00401670"/>
    <w:rsid w:val="00401B6D"/>
    <w:rsid w:val="00401D64"/>
    <w:rsid w:val="00402254"/>
    <w:rsid w:val="0040248B"/>
    <w:rsid w:val="00402515"/>
    <w:rsid w:val="00402597"/>
    <w:rsid w:val="00402BB2"/>
    <w:rsid w:val="00402DC2"/>
    <w:rsid w:val="00402F4B"/>
    <w:rsid w:val="00404198"/>
    <w:rsid w:val="0040427B"/>
    <w:rsid w:val="004042D5"/>
    <w:rsid w:val="00404621"/>
    <w:rsid w:val="00404681"/>
    <w:rsid w:val="00404C0B"/>
    <w:rsid w:val="00404C5F"/>
    <w:rsid w:val="00404D2E"/>
    <w:rsid w:val="00404DCA"/>
    <w:rsid w:val="00404EE9"/>
    <w:rsid w:val="00406BBC"/>
    <w:rsid w:val="00406C2B"/>
    <w:rsid w:val="0040734A"/>
    <w:rsid w:val="00407425"/>
    <w:rsid w:val="004074E9"/>
    <w:rsid w:val="0040787F"/>
    <w:rsid w:val="004079B6"/>
    <w:rsid w:val="00407F6F"/>
    <w:rsid w:val="00410139"/>
    <w:rsid w:val="00410CC6"/>
    <w:rsid w:val="00410D56"/>
    <w:rsid w:val="00411873"/>
    <w:rsid w:val="00411A12"/>
    <w:rsid w:val="00411FDC"/>
    <w:rsid w:val="00412A3A"/>
    <w:rsid w:val="00413738"/>
    <w:rsid w:val="00413CE2"/>
    <w:rsid w:val="00413D2F"/>
    <w:rsid w:val="00413FD1"/>
    <w:rsid w:val="00414405"/>
    <w:rsid w:val="0041497E"/>
    <w:rsid w:val="00414A77"/>
    <w:rsid w:val="004153BE"/>
    <w:rsid w:val="004153EA"/>
    <w:rsid w:val="00415408"/>
    <w:rsid w:val="004157A9"/>
    <w:rsid w:val="00415828"/>
    <w:rsid w:val="0041590C"/>
    <w:rsid w:val="00415AA0"/>
    <w:rsid w:val="004162D4"/>
    <w:rsid w:val="0041641E"/>
    <w:rsid w:val="00416A1E"/>
    <w:rsid w:val="00416DEF"/>
    <w:rsid w:val="00417010"/>
    <w:rsid w:val="0041716E"/>
    <w:rsid w:val="00417239"/>
    <w:rsid w:val="00417382"/>
    <w:rsid w:val="00417777"/>
    <w:rsid w:val="00417C52"/>
    <w:rsid w:val="00420014"/>
    <w:rsid w:val="004204BA"/>
    <w:rsid w:val="00421014"/>
    <w:rsid w:val="00421474"/>
    <w:rsid w:val="004215F5"/>
    <w:rsid w:val="004216B0"/>
    <w:rsid w:val="00422521"/>
    <w:rsid w:val="004225D2"/>
    <w:rsid w:val="004226A3"/>
    <w:rsid w:val="00422FB3"/>
    <w:rsid w:val="004232C1"/>
    <w:rsid w:val="00423479"/>
    <w:rsid w:val="004236FD"/>
    <w:rsid w:val="00423BA6"/>
    <w:rsid w:val="00423BCC"/>
    <w:rsid w:val="00424267"/>
    <w:rsid w:val="004242E8"/>
    <w:rsid w:val="004245AF"/>
    <w:rsid w:val="00424859"/>
    <w:rsid w:val="004249E2"/>
    <w:rsid w:val="00424AB0"/>
    <w:rsid w:val="00424D77"/>
    <w:rsid w:val="0042512A"/>
    <w:rsid w:val="0042519D"/>
    <w:rsid w:val="004252EF"/>
    <w:rsid w:val="00425415"/>
    <w:rsid w:val="004254E1"/>
    <w:rsid w:val="00425551"/>
    <w:rsid w:val="00425C63"/>
    <w:rsid w:val="004263C2"/>
    <w:rsid w:val="00426515"/>
    <w:rsid w:val="0042668E"/>
    <w:rsid w:val="00427786"/>
    <w:rsid w:val="00430A59"/>
    <w:rsid w:val="004311C2"/>
    <w:rsid w:val="00431456"/>
    <w:rsid w:val="0043146A"/>
    <w:rsid w:val="0043149E"/>
    <w:rsid w:val="00431571"/>
    <w:rsid w:val="004315EC"/>
    <w:rsid w:val="00431688"/>
    <w:rsid w:val="004316A5"/>
    <w:rsid w:val="00431A22"/>
    <w:rsid w:val="00431AA6"/>
    <w:rsid w:val="00432007"/>
    <w:rsid w:val="00432374"/>
    <w:rsid w:val="0043255C"/>
    <w:rsid w:val="00432AB8"/>
    <w:rsid w:val="004330FA"/>
    <w:rsid w:val="00434656"/>
    <w:rsid w:val="0043465C"/>
    <w:rsid w:val="00434E69"/>
    <w:rsid w:val="00434F89"/>
    <w:rsid w:val="00435341"/>
    <w:rsid w:val="0043589B"/>
    <w:rsid w:val="004358FE"/>
    <w:rsid w:val="00435E3B"/>
    <w:rsid w:val="0043619C"/>
    <w:rsid w:val="0043663C"/>
    <w:rsid w:val="004371C5"/>
    <w:rsid w:val="0043754E"/>
    <w:rsid w:val="00437B0F"/>
    <w:rsid w:val="00437B57"/>
    <w:rsid w:val="00440395"/>
    <w:rsid w:val="004406CF"/>
    <w:rsid w:val="00440715"/>
    <w:rsid w:val="00440A57"/>
    <w:rsid w:val="00440DE0"/>
    <w:rsid w:val="00441473"/>
    <w:rsid w:val="004415FD"/>
    <w:rsid w:val="00441C65"/>
    <w:rsid w:val="00441D5D"/>
    <w:rsid w:val="00442983"/>
    <w:rsid w:val="004429FE"/>
    <w:rsid w:val="00442A9E"/>
    <w:rsid w:val="00442C4D"/>
    <w:rsid w:val="00442CE1"/>
    <w:rsid w:val="004431B6"/>
    <w:rsid w:val="004433F6"/>
    <w:rsid w:val="00443D3A"/>
    <w:rsid w:val="004443C9"/>
    <w:rsid w:val="00444B0B"/>
    <w:rsid w:val="00444D2B"/>
    <w:rsid w:val="0044514C"/>
    <w:rsid w:val="004457F1"/>
    <w:rsid w:val="00445C22"/>
    <w:rsid w:val="00445DC0"/>
    <w:rsid w:val="00445DD5"/>
    <w:rsid w:val="00445F88"/>
    <w:rsid w:val="00446256"/>
    <w:rsid w:val="004462D5"/>
    <w:rsid w:val="00446473"/>
    <w:rsid w:val="00446497"/>
    <w:rsid w:val="004465AE"/>
    <w:rsid w:val="0044721D"/>
    <w:rsid w:val="00447558"/>
    <w:rsid w:val="00447806"/>
    <w:rsid w:val="004478D1"/>
    <w:rsid w:val="0044797A"/>
    <w:rsid w:val="00447EBE"/>
    <w:rsid w:val="00447FCA"/>
    <w:rsid w:val="0045071D"/>
    <w:rsid w:val="00450A20"/>
    <w:rsid w:val="00451772"/>
    <w:rsid w:val="00451995"/>
    <w:rsid w:val="004519A5"/>
    <w:rsid w:val="00451AA0"/>
    <w:rsid w:val="00451EF5"/>
    <w:rsid w:val="0045202E"/>
    <w:rsid w:val="00452062"/>
    <w:rsid w:val="00452119"/>
    <w:rsid w:val="00452249"/>
    <w:rsid w:val="004522BB"/>
    <w:rsid w:val="00452EAB"/>
    <w:rsid w:val="004531F1"/>
    <w:rsid w:val="0045358A"/>
    <w:rsid w:val="004540E9"/>
    <w:rsid w:val="0045449C"/>
    <w:rsid w:val="004546C4"/>
    <w:rsid w:val="004548F6"/>
    <w:rsid w:val="00454C53"/>
    <w:rsid w:val="004552D3"/>
    <w:rsid w:val="00455522"/>
    <w:rsid w:val="004555A6"/>
    <w:rsid w:val="004555D9"/>
    <w:rsid w:val="004556E3"/>
    <w:rsid w:val="00455DEA"/>
    <w:rsid w:val="0045601A"/>
    <w:rsid w:val="00456921"/>
    <w:rsid w:val="00456BD9"/>
    <w:rsid w:val="00456CA5"/>
    <w:rsid w:val="0045706E"/>
    <w:rsid w:val="00457A4C"/>
    <w:rsid w:val="00457C7B"/>
    <w:rsid w:val="0046019F"/>
    <w:rsid w:val="004602DC"/>
    <w:rsid w:val="00460368"/>
    <w:rsid w:val="00460C36"/>
    <w:rsid w:val="00461156"/>
    <w:rsid w:val="0046160E"/>
    <w:rsid w:val="00461737"/>
    <w:rsid w:val="00461C76"/>
    <w:rsid w:val="00462565"/>
    <w:rsid w:val="004627BC"/>
    <w:rsid w:val="0046289E"/>
    <w:rsid w:val="00462E7E"/>
    <w:rsid w:val="00462FC6"/>
    <w:rsid w:val="0046335E"/>
    <w:rsid w:val="00463AC5"/>
    <w:rsid w:val="004640DB"/>
    <w:rsid w:val="004649E2"/>
    <w:rsid w:val="004655FC"/>
    <w:rsid w:val="00465866"/>
    <w:rsid w:val="00465FEA"/>
    <w:rsid w:val="004661C2"/>
    <w:rsid w:val="00466394"/>
    <w:rsid w:val="004663AE"/>
    <w:rsid w:val="00466B0C"/>
    <w:rsid w:val="00466B63"/>
    <w:rsid w:val="00466C62"/>
    <w:rsid w:val="00466E2E"/>
    <w:rsid w:val="00467245"/>
    <w:rsid w:val="00467668"/>
    <w:rsid w:val="00467F9B"/>
    <w:rsid w:val="00470B97"/>
    <w:rsid w:val="00470C03"/>
    <w:rsid w:val="004712F3"/>
    <w:rsid w:val="0047133A"/>
    <w:rsid w:val="00471486"/>
    <w:rsid w:val="00471536"/>
    <w:rsid w:val="004719AD"/>
    <w:rsid w:val="00471C3F"/>
    <w:rsid w:val="00471C4B"/>
    <w:rsid w:val="00472205"/>
    <w:rsid w:val="00472457"/>
    <w:rsid w:val="00472556"/>
    <w:rsid w:val="00472AD3"/>
    <w:rsid w:val="00472B47"/>
    <w:rsid w:val="00472CF6"/>
    <w:rsid w:val="004734A6"/>
    <w:rsid w:val="00473720"/>
    <w:rsid w:val="00473C5A"/>
    <w:rsid w:val="00473E7E"/>
    <w:rsid w:val="00473F9A"/>
    <w:rsid w:val="00473FFB"/>
    <w:rsid w:val="0047444C"/>
    <w:rsid w:val="004745A3"/>
    <w:rsid w:val="00474C61"/>
    <w:rsid w:val="00475131"/>
    <w:rsid w:val="00475199"/>
    <w:rsid w:val="00475259"/>
    <w:rsid w:val="00475426"/>
    <w:rsid w:val="00475BB2"/>
    <w:rsid w:val="004767DE"/>
    <w:rsid w:val="0047696A"/>
    <w:rsid w:val="004769EA"/>
    <w:rsid w:val="00476B19"/>
    <w:rsid w:val="00476CA4"/>
    <w:rsid w:val="00476D41"/>
    <w:rsid w:val="00476E90"/>
    <w:rsid w:val="00476ED2"/>
    <w:rsid w:val="0047734F"/>
    <w:rsid w:val="004774CB"/>
    <w:rsid w:val="00477E3D"/>
    <w:rsid w:val="00477F37"/>
    <w:rsid w:val="00477F9C"/>
    <w:rsid w:val="00477FEB"/>
    <w:rsid w:val="0048001A"/>
    <w:rsid w:val="0048051C"/>
    <w:rsid w:val="00480629"/>
    <w:rsid w:val="00480999"/>
    <w:rsid w:val="00480CAA"/>
    <w:rsid w:val="00480D62"/>
    <w:rsid w:val="004810F4"/>
    <w:rsid w:val="00481563"/>
    <w:rsid w:val="004828AF"/>
    <w:rsid w:val="00482B66"/>
    <w:rsid w:val="00482C5D"/>
    <w:rsid w:val="00482FA6"/>
    <w:rsid w:val="004834B4"/>
    <w:rsid w:val="004836C6"/>
    <w:rsid w:val="0048390F"/>
    <w:rsid w:val="00484002"/>
    <w:rsid w:val="004847E8"/>
    <w:rsid w:val="00485501"/>
    <w:rsid w:val="0048588B"/>
    <w:rsid w:val="00485C3D"/>
    <w:rsid w:val="00485FB5"/>
    <w:rsid w:val="0048627B"/>
    <w:rsid w:val="0048687C"/>
    <w:rsid w:val="00486893"/>
    <w:rsid w:val="00486BB2"/>
    <w:rsid w:val="00486CD2"/>
    <w:rsid w:val="00486EF6"/>
    <w:rsid w:val="004877EE"/>
    <w:rsid w:val="0048785E"/>
    <w:rsid w:val="0048786A"/>
    <w:rsid w:val="00487DB7"/>
    <w:rsid w:val="00490534"/>
    <w:rsid w:val="00490694"/>
    <w:rsid w:val="004907E5"/>
    <w:rsid w:val="004908A4"/>
    <w:rsid w:val="00490DEE"/>
    <w:rsid w:val="00491030"/>
    <w:rsid w:val="00491916"/>
    <w:rsid w:val="00492109"/>
    <w:rsid w:val="004925B8"/>
    <w:rsid w:val="00492ADD"/>
    <w:rsid w:val="00492ECE"/>
    <w:rsid w:val="00493336"/>
    <w:rsid w:val="00493D70"/>
    <w:rsid w:val="004941E5"/>
    <w:rsid w:val="00494306"/>
    <w:rsid w:val="0049443D"/>
    <w:rsid w:val="00494689"/>
    <w:rsid w:val="00494E1B"/>
    <w:rsid w:val="00495719"/>
    <w:rsid w:val="00495C22"/>
    <w:rsid w:val="004960E3"/>
    <w:rsid w:val="004960E8"/>
    <w:rsid w:val="00496321"/>
    <w:rsid w:val="00496B30"/>
    <w:rsid w:val="00496B8E"/>
    <w:rsid w:val="00496F73"/>
    <w:rsid w:val="00496F88"/>
    <w:rsid w:val="00497434"/>
    <w:rsid w:val="00497761"/>
    <w:rsid w:val="00497916"/>
    <w:rsid w:val="004979F9"/>
    <w:rsid w:val="00497B57"/>
    <w:rsid w:val="00497D13"/>
    <w:rsid w:val="004A03D2"/>
    <w:rsid w:val="004A0610"/>
    <w:rsid w:val="004A0CA0"/>
    <w:rsid w:val="004A1050"/>
    <w:rsid w:val="004A187E"/>
    <w:rsid w:val="004A18E1"/>
    <w:rsid w:val="004A1C27"/>
    <w:rsid w:val="004A1D33"/>
    <w:rsid w:val="004A2476"/>
    <w:rsid w:val="004A28E4"/>
    <w:rsid w:val="004A2970"/>
    <w:rsid w:val="004A2C01"/>
    <w:rsid w:val="004A360C"/>
    <w:rsid w:val="004A3862"/>
    <w:rsid w:val="004A41C8"/>
    <w:rsid w:val="004A4601"/>
    <w:rsid w:val="004A4DA7"/>
    <w:rsid w:val="004A5017"/>
    <w:rsid w:val="004A64DD"/>
    <w:rsid w:val="004A679B"/>
    <w:rsid w:val="004A68F3"/>
    <w:rsid w:val="004A69B1"/>
    <w:rsid w:val="004A7020"/>
    <w:rsid w:val="004A7250"/>
    <w:rsid w:val="004A7468"/>
    <w:rsid w:val="004A74E1"/>
    <w:rsid w:val="004A74ED"/>
    <w:rsid w:val="004A7519"/>
    <w:rsid w:val="004A7716"/>
    <w:rsid w:val="004B0091"/>
    <w:rsid w:val="004B03C9"/>
    <w:rsid w:val="004B065D"/>
    <w:rsid w:val="004B0BE3"/>
    <w:rsid w:val="004B14B5"/>
    <w:rsid w:val="004B1669"/>
    <w:rsid w:val="004B1B84"/>
    <w:rsid w:val="004B269D"/>
    <w:rsid w:val="004B2A2D"/>
    <w:rsid w:val="004B324D"/>
    <w:rsid w:val="004B33E8"/>
    <w:rsid w:val="004B34E9"/>
    <w:rsid w:val="004B3B96"/>
    <w:rsid w:val="004B3D6A"/>
    <w:rsid w:val="004B407E"/>
    <w:rsid w:val="004B44B5"/>
    <w:rsid w:val="004B4507"/>
    <w:rsid w:val="004B45C1"/>
    <w:rsid w:val="004B464C"/>
    <w:rsid w:val="004B47B6"/>
    <w:rsid w:val="004B4ACA"/>
    <w:rsid w:val="004B4E5F"/>
    <w:rsid w:val="004B57A3"/>
    <w:rsid w:val="004B5AD6"/>
    <w:rsid w:val="004B5BB9"/>
    <w:rsid w:val="004B5C9E"/>
    <w:rsid w:val="004B5CAD"/>
    <w:rsid w:val="004B5CB2"/>
    <w:rsid w:val="004B62AE"/>
    <w:rsid w:val="004B6753"/>
    <w:rsid w:val="004B6809"/>
    <w:rsid w:val="004B69FE"/>
    <w:rsid w:val="004B6C16"/>
    <w:rsid w:val="004B6DF9"/>
    <w:rsid w:val="004B6F7C"/>
    <w:rsid w:val="004B7C7A"/>
    <w:rsid w:val="004C016B"/>
    <w:rsid w:val="004C0524"/>
    <w:rsid w:val="004C0712"/>
    <w:rsid w:val="004C0808"/>
    <w:rsid w:val="004C0DBD"/>
    <w:rsid w:val="004C101F"/>
    <w:rsid w:val="004C1126"/>
    <w:rsid w:val="004C1383"/>
    <w:rsid w:val="004C13C8"/>
    <w:rsid w:val="004C1505"/>
    <w:rsid w:val="004C161F"/>
    <w:rsid w:val="004C189F"/>
    <w:rsid w:val="004C1D65"/>
    <w:rsid w:val="004C23CF"/>
    <w:rsid w:val="004C2A06"/>
    <w:rsid w:val="004C2D5A"/>
    <w:rsid w:val="004C3067"/>
    <w:rsid w:val="004C30F0"/>
    <w:rsid w:val="004C3137"/>
    <w:rsid w:val="004C3B50"/>
    <w:rsid w:val="004C3D59"/>
    <w:rsid w:val="004C42C5"/>
    <w:rsid w:val="004C45F5"/>
    <w:rsid w:val="004C4BE5"/>
    <w:rsid w:val="004C5FCD"/>
    <w:rsid w:val="004C6181"/>
    <w:rsid w:val="004C647B"/>
    <w:rsid w:val="004C64CB"/>
    <w:rsid w:val="004C6666"/>
    <w:rsid w:val="004C6818"/>
    <w:rsid w:val="004C6AC6"/>
    <w:rsid w:val="004C6B94"/>
    <w:rsid w:val="004C7BDA"/>
    <w:rsid w:val="004C7EBD"/>
    <w:rsid w:val="004C7F85"/>
    <w:rsid w:val="004D0087"/>
    <w:rsid w:val="004D0094"/>
    <w:rsid w:val="004D077C"/>
    <w:rsid w:val="004D1622"/>
    <w:rsid w:val="004D1753"/>
    <w:rsid w:val="004D1C1B"/>
    <w:rsid w:val="004D1E48"/>
    <w:rsid w:val="004D2276"/>
    <w:rsid w:val="004D2A8A"/>
    <w:rsid w:val="004D30BB"/>
    <w:rsid w:val="004D3DA8"/>
    <w:rsid w:val="004D4767"/>
    <w:rsid w:val="004D51F1"/>
    <w:rsid w:val="004D527A"/>
    <w:rsid w:val="004D540E"/>
    <w:rsid w:val="004D5746"/>
    <w:rsid w:val="004D582E"/>
    <w:rsid w:val="004D5874"/>
    <w:rsid w:val="004D5C7D"/>
    <w:rsid w:val="004D5D37"/>
    <w:rsid w:val="004D6A4A"/>
    <w:rsid w:val="004D76B2"/>
    <w:rsid w:val="004D7D4A"/>
    <w:rsid w:val="004E00AF"/>
    <w:rsid w:val="004E0496"/>
    <w:rsid w:val="004E07F3"/>
    <w:rsid w:val="004E0877"/>
    <w:rsid w:val="004E0B29"/>
    <w:rsid w:val="004E0B7C"/>
    <w:rsid w:val="004E0CB9"/>
    <w:rsid w:val="004E1364"/>
    <w:rsid w:val="004E195D"/>
    <w:rsid w:val="004E1DCC"/>
    <w:rsid w:val="004E1E5B"/>
    <w:rsid w:val="004E2395"/>
    <w:rsid w:val="004E23B8"/>
    <w:rsid w:val="004E269A"/>
    <w:rsid w:val="004E2E89"/>
    <w:rsid w:val="004E2F72"/>
    <w:rsid w:val="004E3511"/>
    <w:rsid w:val="004E353D"/>
    <w:rsid w:val="004E36E9"/>
    <w:rsid w:val="004E3DF2"/>
    <w:rsid w:val="004E3E25"/>
    <w:rsid w:val="004E40F2"/>
    <w:rsid w:val="004E46BE"/>
    <w:rsid w:val="004E4957"/>
    <w:rsid w:val="004E4BD5"/>
    <w:rsid w:val="004E4ED7"/>
    <w:rsid w:val="004E4F5A"/>
    <w:rsid w:val="004E5498"/>
    <w:rsid w:val="004E558C"/>
    <w:rsid w:val="004E5A8C"/>
    <w:rsid w:val="004E6140"/>
    <w:rsid w:val="004E666F"/>
    <w:rsid w:val="004E66C0"/>
    <w:rsid w:val="004E770D"/>
    <w:rsid w:val="004E77ED"/>
    <w:rsid w:val="004E7EF9"/>
    <w:rsid w:val="004F0871"/>
    <w:rsid w:val="004F0AE8"/>
    <w:rsid w:val="004F0DBA"/>
    <w:rsid w:val="004F0DF9"/>
    <w:rsid w:val="004F11B8"/>
    <w:rsid w:val="004F1C33"/>
    <w:rsid w:val="004F1F2D"/>
    <w:rsid w:val="004F2266"/>
    <w:rsid w:val="004F26C5"/>
    <w:rsid w:val="004F28FC"/>
    <w:rsid w:val="004F2B31"/>
    <w:rsid w:val="004F39E9"/>
    <w:rsid w:val="004F49BE"/>
    <w:rsid w:val="004F546A"/>
    <w:rsid w:val="004F5656"/>
    <w:rsid w:val="004F59A8"/>
    <w:rsid w:val="004F5A9E"/>
    <w:rsid w:val="004F5CF3"/>
    <w:rsid w:val="004F5D0B"/>
    <w:rsid w:val="004F6163"/>
    <w:rsid w:val="004F6BD4"/>
    <w:rsid w:val="004F6C0F"/>
    <w:rsid w:val="004F6F23"/>
    <w:rsid w:val="004F7033"/>
    <w:rsid w:val="004F745E"/>
    <w:rsid w:val="004F75A5"/>
    <w:rsid w:val="004F7FD0"/>
    <w:rsid w:val="005000AC"/>
    <w:rsid w:val="00500BFF"/>
    <w:rsid w:val="00500FCE"/>
    <w:rsid w:val="005017FE"/>
    <w:rsid w:val="00501F6D"/>
    <w:rsid w:val="005021C4"/>
    <w:rsid w:val="005021FE"/>
    <w:rsid w:val="00502528"/>
    <w:rsid w:val="00502AEB"/>
    <w:rsid w:val="00502E90"/>
    <w:rsid w:val="00503311"/>
    <w:rsid w:val="00503780"/>
    <w:rsid w:val="00503F3C"/>
    <w:rsid w:val="0050438D"/>
    <w:rsid w:val="00504CDE"/>
    <w:rsid w:val="00505461"/>
    <w:rsid w:val="005055D0"/>
    <w:rsid w:val="00505A1A"/>
    <w:rsid w:val="00505DA5"/>
    <w:rsid w:val="00505E38"/>
    <w:rsid w:val="00505F6D"/>
    <w:rsid w:val="0050614C"/>
    <w:rsid w:val="00506996"/>
    <w:rsid w:val="005069B4"/>
    <w:rsid w:val="00506BA5"/>
    <w:rsid w:val="00506E98"/>
    <w:rsid w:val="00507085"/>
    <w:rsid w:val="00507A09"/>
    <w:rsid w:val="00507DFE"/>
    <w:rsid w:val="00507E12"/>
    <w:rsid w:val="00510894"/>
    <w:rsid w:val="005109C0"/>
    <w:rsid w:val="005115E9"/>
    <w:rsid w:val="00511AAF"/>
    <w:rsid w:val="00511B83"/>
    <w:rsid w:val="00511E52"/>
    <w:rsid w:val="00512608"/>
    <w:rsid w:val="00512DA7"/>
    <w:rsid w:val="00512E0D"/>
    <w:rsid w:val="005132CD"/>
    <w:rsid w:val="005132EB"/>
    <w:rsid w:val="00513FAF"/>
    <w:rsid w:val="00514527"/>
    <w:rsid w:val="00514742"/>
    <w:rsid w:val="00514820"/>
    <w:rsid w:val="00514D68"/>
    <w:rsid w:val="00514D97"/>
    <w:rsid w:val="0051509F"/>
    <w:rsid w:val="00515301"/>
    <w:rsid w:val="0051540A"/>
    <w:rsid w:val="005156B7"/>
    <w:rsid w:val="00515703"/>
    <w:rsid w:val="00515974"/>
    <w:rsid w:val="005165C8"/>
    <w:rsid w:val="0051681C"/>
    <w:rsid w:val="00516D7A"/>
    <w:rsid w:val="0051709C"/>
    <w:rsid w:val="00517E3E"/>
    <w:rsid w:val="0052002E"/>
    <w:rsid w:val="005205FE"/>
    <w:rsid w:val="0052090E"/>
    <w:rsid w:val="00520922"/>
    <w:rsid w:val="00520B29"/>
    <w:rsid w:val="00520C0C"/>
    <w:rsid w:val="00520F78"/>
    <w:rsid w:val="00521360"/>
    <w:rsid w:val="00521677"/>
    <w:rsid w:val="00521714"/>
    <w:rsid w:val="00521E5F"/>
    <w:rsid w:val="00522D49"/>
    <w:rsid w:val="005231AC"/>
    <w:rsid w:val="005236F7"/>
    <w:rsid w:val="00523AE8"/>
    <w:rsid w:val="00523DFE"/>
    <w:rsid w:val="00523E24"/>
    <w:rsid w:val="00523E32"/>
    <w:rsid w:val="00523E95"/>
    <w:rsid w:val="00524029"/>
    <w:rsid w:val="00524160"/>
    <w:rsid w:val="00524270"/>
    <w:rsid w:val="0052462A"/>
    <w:rsid w:val="005246D8"/>
    <w:rsid w:val="00524EB7"/>
    <w:rsid w:val="0052501F"/>
    <w:rsid w:val="0052502D"/>
    <w:rsid w:val="00525740"/>
    <w:rsid w:val="00525749"/>
    <w:rsid w:val="00525BB1"/>
    <w:rsid w:val="005264A9"/>
    <w:rsid w:val="00526795"/>
    <w:rsid w:val="005272CA"/>
    <w:rsid w:val="0052731E"/>
    <w:rsid w:val="005275CE"/>
    <w:rsid w:val="00527609"/>
    <w:rsid w:val="005277C0"/>
    <w:rsid w:val="00527A37"/>
    <w:rsid w:val="00527A6B"/>
    <w:rsid w:val="00527F24"/>
    <w:rsid w:val="005304CA"/>
    <w:rsid w:val="00530A24"/>
    <w:rsid w:val="00531107"/>
    <w:rsid w:val="00531A22"/>
    <w:rsid w:val="005320EC"/>
    <w:rsid w:val="005327F2"/>
    <w:rsid w:val="00532E7D"/>
    <w:rsid w:val="00532F25"/>
    <w:rsid w:val="005331B5"/>
    <w:rsid w:val="00533895"/>
    <w:rsid w:val="00533D2D"/>
    <w:rsid w:val="00534D65"/>
    <w:rsid w:val="00534E74"/>
    <w:rsid w:val="00535731"/>
    <w:rsid w:val="00535772"/>
    <w:rsid w:val="0053763F"/>
    <w:rsid w:val="005379D7"/>
    <w:rsid w:val="00537D42"/>
    <w:rsid w:val="00537DF3"/>
    <w:rsid w:val="00537FD0"/>
    <w:rsid w:val="0054089F"/>
    <w:rsid w:val="00540FC2"/>
    <w:rsid w:val="005417B5"/>
    <w:rsid w:val="00541D88"/>
    <w:rsid w:val="005420BB"/>
    <w:rsid w:val="005421E6"/>
    <w:rsid w:val="00542306"/>
    <w:rsid w:val="00542483"/>
    <w:rsid w:val="00542749"/>
    <w:rsid w:val="00542B64"/>
    <w:rsid w:val="0054333D"/>
    <w:rsid w:val="00543478"/>
    <w:rsid w:val="00543558"/>
    <w:rsid w:val="005439FF"/>
    <w:rsid w:val="00543BAB"/>
    <w:rsid w:val="00543CB5"/>
    <w:rsid w:val="00543FFF"/>
    <w:rsid w:val="0054449D"/>
    <w:rsid w:val="00544724"/>
    <w:rsid w:val="00544746"/>
    <w:rsid w:val="005447C1"/>
    <w:rsid w:val="0054482E"/>
    <w:rsid w:val="00544923"/>
    <w:rsid w:val="00544C61"/>
    <w:rsid w:val="00544DCD"/>
    <w:rsid w:val="00544EFE"/>
    <w:rsid w:val="0054501C"/>
    <w:rsid w:val="00545EED"/>
    <w:rsid w:val="00545FB5"/>
    <w:rsid w:val="00546A41"/>
    <w:rsid w:val="00546FE4"/>
    <w:rsid w:val="0054750F"/>
    <w:rsid w:val="00547CBE"/>
    <w:rsid w:val="00550732"/>
    <w:rsid w:val="00550804"/>
    <w:rsid w:val="00550C96"/>
    <w:rsid w:val="00550D28"/>
    <w:rsid w:val="005511D2"/>
    <w:rsid w:val="0055127C"/>
    <w:rsid w:val="00551463"/>
    <w:rsid w:val="0055152F"/>
    <w:rsid w:val="00551593"/>
    <w:rsid w:val="00551F65"/>
    <w:rsid w:val="005531AB"/>
    <w:rsid w:val="005531E4"/>
    <w:rsid w:val="005532CA"/>
    <w:rsid w:val="005533B9"/>
    <w:rsid w:val="005534A1"/>
    <w:rsid w:val="00553532"/>
    <w:rsid w:val="0055384E"/>
    <w:rsid w:val="00553879"/>
    <w:rsid w:val="0055388B"/>
    <w:rsid w:val="00553ABF"/>
    <w:rsid w:val="00553FAB"/>
    <w:rsid w:val="00554035"/>
    <w:rsid w:val="0055437E"/>
    <w:rsid w:val="00554DB5"/>
    <w:rsid w:val="0055518A"/>
    <w:rsid w:val="005552C6"/>
    <w:rsid w:val="005553E4"/>
    <w:rsid w:val="0055587D"/>
    <w:rsid w:val="0055588B"/>
    <w:rsid w:val="00555E81"/>
    <w:rsid w:val="00556310"/>
    <w:rsid w:val="00556335"/>
    <w:rsid w:val="00556CE9"/>
    <w:rsid w:val="005570FD"/>
    <w:rsid w:val="00557260"/>
    <w:rsid w:val="005573CC"/>
    <w:rsid w:val="0055762D"/>
    <w:rsid w:val="0055771B"/>
    <w:rsid w:val="00557AB7"/>
    <w:rsid w:val="0056019B"/>
    <w:rsid w:val="00560558"/>
    <w:rsid w:val="00560947"/>
    <w:rsid w:val="0056141E"/>
    <w:rsid w:val="00561E68"/>
    <w:rsid w:val="00561F58"/>
    <w:rsid w:val="005620FF"/>
    <w:rsid w:val="005632AC"/>
    <w:rsid w:val="00563747"/>
    <w:rsid w:val="00563D06"/>
    <w:rsid w:val="00564524"/>
    <w:rsid w:val="005645E0"/>
    <w:rsid w:val="00564D3A"/>
    <w:rsid w:val="00565AAC"/>
    <w:rsid w:val="00565C2F"/>
    <w:rsid w:val="00565CF9"/>
    <w:rsid w:val="00565F68"/>
    <w:rsid w:val="005663B5"/>
    <w:rsid w:val="005666BD"/>
    <w:rsid w:val="00566C6F"/>
    <w:rsid w:val="0056708F"/>
    <w:rsid w:val="005672F5"/>
    <w:rsid w:val="005677CE"/>
    <w:rsid w:val="005679C0"/>
    <w:rsid w:val="00567CA6"/>
    <w:rsid w:val="005700D9"/>
    <w:rsid w:val="005700FC"/>
    <w:rsid w:val="0057011A"/>
    <w:rsid w:val="0057069B"/>
    <w:rsid w:val="00570BF7"/>
    <w:rsid w:val="00570C0C"/>
    <w:rsid w:val="005710F2"/>
    <w:rsid w:val="00571323"/>
    <w:rsid w:val="005717BB"/>
    <w:rsid w:val="0057225E"/>
    <w:rsid w:val="0057284C"/>
    <w:rsid w:val="00572936"/>
    <w:rsid w:val="00572977"/>
    <w:rsid w:val="00573521"/>
    <w:rsid w:val="00573858"/>
    <w:rsid w:val="00573AE4"/>
    <w:rsid w:val="00573D32"/>
    <w:rsid w:val="00574292"/>
    <w:rsid w:val="005746D1"/>
    <w:rsid w:val="005746D9"/>
    <w:rsid w:val="00575150"/>
    <w:rsid w:val="005757FE"/>
    <w:rsid w:val="0057601D"/>
    <w:rsid w:val="0057615B"/>
    <w:rsid w:val="005761A8"/>
    <w:rsid w:val="005764D5"/>
    <w:rsid w:val="005764F2"/>
    <w:rsid w:val="00576A59"/>
    <w:rsid w:val="00576EAA"/>
    <w:rsid w:val="00577300"/>
    <w:rsid w:val="00577D80"/>
    <w:rsid w:val="00577E9D"/>
    <w:rsid w:val="005802E9"/>
    <w:rsid w:val="0058067B"/>
    <w:rsid w:val="005809A1"/>
    <w:rsid w:val="00580B75"/>
    <w:rsid w:val="005814D9"/>
    <w:rsid w:val="00581E79"/>
    <w:rsid w:val="00581FD3"/>
    <w:rsid w:val="00582402"/>
    <w:rsid w:val="00582553"/>
    <w:rsid w:val="00582C10"/>
    <w:rsid w:val="005830F3"/>
    <w:rsid w:val="00583323"/>
    <w:rsid w:val="00583D0C"/>
    <w:rsid w:val="00583D97"/>
    <w:rsid w:val="005844AA"/>
    <w:rsid w:val="00584552"/>
    <w:rsid w:val="0058455C"/>
    <w:rsid w:val="005848BC"/>
    <w:rsid w:val="00584956"/>
    <w:rsid w:val="00584C10"/>
    <w:rsid w:val="005851DC"/>
    <w:rsid w:val="005852A8"/>
    <w:rsid w:val="005857AD"/>
    <w:rsid w:val="00585C32"/>
    <w:rsid w:val="00585C7B"/>
    <w:rsid w:val="005860B2"/>
    <w:rsid w:val="00586286"/>
    <w:rsid w:val="00586468"/>
    <w:rsid w:val="00586741"/>
    <w:rsid w:val="00586A8E"/>
    <w:rsid w:val="00586D41"/>
    <w:rsid w:val="00586D58"/>
    <w:rsid w:val="00587269"/>
    <w:rsid w:val="00587309"/>
    <w:rsid w:val="005873D9"/>
    <w:rsid w:val="00587818"/>
    <w:rsid w:val="00587D45"/>
    <w:rsid w:val="00587D8A"/>
    <w:rsid w:val="005901F7"/>
    <w:rsid w:val="00590411"/>
    <w:rsid w:val="00590C12"/>
    <w:rsid w:val="00590CD6"/>
    <w:rsid w:val="0059107D"/>
    <w:rsid w:val="0059133A"/>
    <w:rsid w:val="00591841"/>
    <w:rsid w:val="00591847"/>
    <w:rsid w:val="00591B98"/>
    <w:rsid w:val="00591F84"/>
    <w:rsid w:val="005927C6"/>
    <w:rsid w:val="00592AE0"/>
    <w:rsid w:val="00593416"/>
    <w:rsid w:val="005934F7"/>
    <w:rsid w:val="00593521"/>
    <w:rsid w:val="0059395B"/>
    <w:rsid w:val="00593E79"/>
    <w:rsid w:val="00593F9B"/>
    <w:rsid w:val="005943DC"/>
    <w:rsid w:val="0059464C"/>
    <w:rsid w:val="00594991"/>
    <w:rsid w:val="00594BA9"/>
    <w:rsid w:val="00594CAB"/>
    <w:rsid w:val="0059501D"/>
    <w:rsid w:val="005950AA"/>
    <w:rsid w:val="00595920"/>
    <w:rsid w:val="00595ADD"/>
    <w:rsid w:val="00595CF9"/>
    <w:rsid w:val="00596224"/>
    <w:rsid w:val="00596438"/>
    <w:rsid w:val="00596A44"/>
    <w:rsid w:val="0059777B"/>
    <w:rsid w:val="0059791B"/>
    <w:rsid w:val="005979F9"/>
    <w:rsid w:val="00597A50"/>
    <w:rsid w:val="00597DB4"/>
    <w:rsid w:val="00597E3C"/>
    <w:rsid w:val="005A00A4"/>
    <w:rsid w:val="005A0455"/>
    <w:rsid w:val="005A065E"/>
    <w:rsid w:val="005A069A"/>
    <w:rsid w:val="005A15C3"/>
    <w:rsid w:val="005A1BA5"/>
    <w:rsid w:val="005A1DFD"/>
    <w:rsid w:val="005A212C"/>
    <w:rsid w:val="005A2301"/>
    <w:rsid w:val="005A2672"/>
    <w:rsid w:val="005A2759"/>
    <w:rsid w:val="005A283D"/>
    <w:rsid w:val="005A2B91"/>
    <w:rsid w:val="005A2DE9"/>
    <w:rsid w:val="005A355D"/>
    <w:rsid w:val="005A35CE"/>
    <w:rsid w:val="005A4009"/>
    <w:rsid w:val="005A4971"/>
    <w:rsid w:val="005A51B1"/>
    <w:rsid w:val="005A576B"/>
    <w:rsid w:val="005A59A1"/>
    <w:rsid w:val="005A606A"/>
    <w:rsid w:val="005A6295"/>
    <w:rsid w:val="005A6F81"/>
    <w:rsid w:val="005A70D0"/>
    <w:rsid w:val="005A7284"/>
    <w:rsid w:val="005A7363"/>
    <w:rsid w:val="005A74DB"/>
    <w:rsid w:val="005A753B"/>
    <w:rsid w:val="005A78DA"/>
    <w:rsid w:val="005A7C56"/>
    <w:rsid w:val="005B063B"/>
    <w:rsid w:val="005B0654"/>
    <w:rsid w:val="005B0751"/>
    <w:rsid w:val="005B07EC"/>
    <w:rsid w:val="005B09E6"/>
    <w:rsid w:val="005B0F0F"/>
    <w:rsid w:val="005B1630"/>
    <w:rsid w:val="005B1B0C"/>
    <w:rsid w:val="005B1D9C"/>
    <w:rsid w:val="005B20D2"/>
    <w:rsid w:val="005B24F7"/>
    <w:rsid w:val="005B2627"/>
    <w:rsid w:val="005B27C6"/>
    <w:rsid w:val="005B2977"/>
    <w:rsid w:val="005B3AFC"/>
    <w:rsid w:val="005B4369"/>
    <w:rsid w:val="005B4670"/>
    <w:rsid w:val="005B4C48"/>
    <w:rsid w:val="005B5151"/>
    <w:rsid w:val="005B521E"/>
    <w:rsid w:val="005B534D"/>
    <w:rsid w:val="005B59D5"/>
    <w:rsid w:val="005B6236"/>
    <w:rsid w:val="005B646C"/>
    <w:rsid w:val="005B64C8"/>
    <w:rsid w:val="005B6B8B"/>
    <w:rsid w:val="005B71E3"/>
    <w:rsid w:val="005B7538"/>
    <w:rsid w:val="005B7677"/>
    <w:rsid w:val="005B7AFE"/>
    <w:rsid w:val="005B7CEB"/>
    <w:rsid w:val="005B7D76"/>
    <w:rsid w:val="005B7D84"/>
    <w:rsid w:val="005B7F7C"/>
    <w:rsid w:val="005C009E"/>
    <w:rsid w:val="005C0DC9"/>
    <w:rsid w:val="005C1833"/>
    <w:rsid w:val="005C1E4C"/>
    <w:rsid w:val="005C2071"/>
    <w:rsid w:val="005C2275"/>
    <w:rsid w:val="005C2520"/>
    <w:rsid w:val="005C29F9"/>
    <w:rsid w:val="005C2C06"/>
    <w:rsid w:val="005C2E57"/>
    <w:rsid w:val="005C3350"/>
    <w:rsid w:val="005C33D4"/>
    <w:rsid w:val="005C39E9"/>
    <w:rsid w:val="005C3BAE"/>
    <w:rsid w:val="005C3DE6"/>
    <w:rsid w:val="005C4057"/>
    <w:rsid w:val="005C4B17"/>
    <w:rsid w:val="005C4B92"/>
    <w:rsid w:val="005C4DBE"/>
    <w:rsid w:val="005C4E3D"/>
    <w:rsid w:val="005C57D8"/>
    <w:rsid w:val="005C6133"/>
    <w:rsid w:val="005C6344"/>
    <w:rsid w:val="005C63A4"/>
    <w:rsid w:val="005C66BB"/>
    <w:rsid w:val="005C6D47"/>
    <w:rsid w:val="005C7528"/>
    <w:rsid w:val="005C7A39"/>
    <w:rsid w:val="005C7D38"/>
    <w:rsid w:val="005C7DF2"/>
    <w:rsid w:val="005D0499"/>
    <w:rsid w:val="005D0644"/>
    <w:rsid w:val="005D0E0D"/>
    <w:rsid w:val="005D1128"/>
    <w:rsid w:val="005D1520"/>
    <w:rsid w:val="005D1C30"/>
    <w:rsid w:val="005D23C7"/>
    <w:rsid w:val="005D26CE"/>
    <w:rsid w:val="005D280D"/>
    <w:rsid w:val="005D2C89"/>
    <w:rsid w:val="005D336D"/>
    <w:rsid w:val="005D33B7"/>
    <w:rsid w:val="005D357A"/>
    <w:rsid w:val="005D378C"/>
    <w:rsid w:val="005D3BC1"/>
    <w:rsid w:val="005D45CE"/>
    <w:rsid w:val="005D4E2D"/>
    <w:rsid w:val="005D4F8F"/>
    <w:rsid w:val="005D52A6"/>
    <w:rsid w:val="005D55D9"/>
    <w:rsid w:val="005D5CFF"/>
    <w:rsid w:val="005D64EA"/>
    <w:rsid w:val="005D664C"/>
    <w:rsid w:val="005D76A2"/>
    <w:rsid w:val="005D7AF2"/>
    <w:rsid w:val="005D7C5B"/>
    <w:rsid w:val="005D7D12"/>
    <w:rsid w:val="005D7FC9"/>
    <w:rsid w:val="005E01A6"/>
    <w:rsid w:val="005E021E"/>
    <w:rsid w:val="005E0230"/>
    <w:rsid w:val="005E04D6"/>
    <w:rsid w:val="005E0741"/>
    <w:rsid w:val="005E0886"/>
    <w:rsid w:val="005E0C30"/>
    <w:rsid w:val="005E1406"/>
    <w:rsid w:val="005E14B0"/>
    <w:rsid w:val="005E16C6"/>
    <w:rsid w:val="005E17C8"/>
    <w:rsid w:val="005E193A"/>
    <w:rsid w:val="005E1B66"/>
    <w:rsid w:val="005E1BF7"/>
    <w:rsid w:val="005E1DA5"/>
    <w:rsid w:val="005E2997"/>
    <w:rsid w:val="005E2BC5"/>
    <w:rsid w:val="005E2CB4"/>
    <w:rsid w:val="005E3118"/>
    <w:rsid w:val="005E32B7"/>
    <w:rsid w:val="005E3592"/>
    <w:rsid w:val="005E3A02"/>
    <w:rsid w:val="005E3BE9"/>
    <w:rsid w:val="005E40B5"/>
    <w:rsid w:val="005E43D2"/>
    <w:rsid w:val="005E4472"/>
    <w:rsid w:val="005E49A8"/>
    <w:rsid w:val="005E4A19"/>
    <w:rsid w:val="005E4DD5"/>
    <w:rsid w:val="005E570D"/>
    <w:rsid w:val="005E63E5"/>
    <w:rsid w:val="005E69E3"/>
    <w:rsid w:val="005E6DAC"/>
    <w:rsid w:val="005E6EE0"/>
    <w:rsid w:val="005E75AF"/>
    <w:rsid w:val="005F02D1"/>
    <w:rsid w:val="005F0883"/>
    <w:rsid w:val="005F08C7"/>
    <w:rsid w:val="005F19B3"/>
    <w:rsid w:val="005F1CC1"/>
    <w:rsid w:val="005F204B"/>
    <w:rsid w:val="005F24AC"/>
    <w:rsid w:val="005F2502"/>
    <w:rsid w:val="005F292E"/>
    <w:rsid w:val="005F298B"/>
    <w:rsid w:val="005F2F97"/>
    <w:rsid w:val="005F33EC"/>
    <w:rsid w:val="005F4DB2"/>
    <w:rsid w:val="005F4E5D"/>
    <w:rsid w:val="005F5015"/>
    <w:rsid w:val="005F5584"/>
    <w:rsid w:val="005F56D2"/>
    <w:rsid w:val="005F5DBD"/>
    <w:rsid w:val="005F5E16"/>
    <w:rsid w:val="005F61A6"/>
    <w:rsid w:val="005F62B0"/>
    <w:rsid w:val="005F6AA6"/>
    <w:rsid w:val="005F6B32"/>
    <w:rsid w:val="005F6C69"/>
    <w:rsid w:val="005F7144"/>
    <w:rsid w:val="005F72D1"/>
    <w:rsid w:val="006006EA"/>
    <w:rsid w:val="00600793"/>
    <w:rsid w:val="006007C0"/>
    <w:rsid w:val="00600918"/>
    <w:rsid w:val="0060098C"/>
    <w:rsid w:val="006009B5"/>
    <w:rsid w:val="00600BD7"/>
    <w:rsid w:val="00600D55"/>
    <w:rsid w:val="006016A7"/>
    <w:rsid w:val="00601991"/>
    <w:rsid w:val="00601B21"/>
    <w:rsid w:val="00601D28"/>
    <w:rsid w:val="0060223C"/>
    <w:rsid w:val="006029D3"/>
    <w:rsid w:val="00602B26"/>
    <w:rsid w:val="00602F25"/>
    <w:rsid w:val="00603419"/>
    <w:rsid w:val="0060357C"/>
    <w:rsid w:val="00603AC5"/>
    <w:rsid w:val="00603D60"/>
    <w:rsid w:val="00603DA0"/>
    <w:rsid w:val="00604E9B"/>
    <w:rsid w:val="006056CF"/>
    <w:rsid w:val="006057B7"/>
    <w:rsid w:val="00605E55"/>
    <w:rsid w:val="0060604D"/>
    <w:rsid w:val="00606B1A"/>
    <w:rsid w:val="00606BB8"/>
    <w:rsid w:val="00606CDA"/>
    <w:rsid w:val="00606EF5"/>
    <w:rsid w:val="006070AF"/>
    <w:rsid w:val="00607218"/>
    <w:rsid w:val="00607416"/>
    <w:rsid w:val="006075EB"/>
    <w:rsid w:val="006078A6"/>
    <w:rsid w:val="006079E2"/>
    <w:rsid w:val="00607EFC"/>
    <w:rsid w:val="006102A0"/>
    <w:rsid w:val="0061052E"/>
    <w:rsid w:val="00610537"/>
    <w:rsid w:val="00611087"/>
    <w:rsid w:val="00611342"/>
    <w:rsid w:val="0061178B"/>
    <w:rsid w:val="00611AD7"/>
    <w:rsid w:val="00611F55"/>
    <w:rsid w:val="006122FA"/>
    <w:rsid w:val="0061289C"/>
    <w:rsid w:val="00613042"/>
    <w:rsid w:val="006136CB"/>
    <w:rsid w:val="00613794"/>
    <w:rsid w:val="00613BBA"/>
    <w:rsid w:val="00613CC5"/>
    <w:rsid w:val="00614A5C"/>
    <w:rsid w:val="00614D0E"/>
    <w:rsid w:val="00614F18"/>
    <w:rsid w:val="006150A6"/>
    <w:rsid w:val="0061532F"/>
    <w:rsid w:val="006159B2"/>
    <w:rsid w:val="00615DA4"/>
    <w:rsid w:val="00615FBA"/>
    <w:rsid w:val="00615FDA"/>
    <w:rsid w:val="0061605D"/>
    <w:rsid w:val="0061623C"/>
    <w:rsid w:val="006166FD"/>
    <w:rsid w:val="0061676B"/>
    <w:rsid w:val="006167AC"/>
    <w:rsid w:val="00616839"/>
    <w:rsid w:val="00617025"/>
    <w:rsid w:val="00617384"/>
    <w:rsid w:val="00617655"/>
    <w:rsid w:val="006176C6"/>
    <w:rsid w:val="006178F0"/>
    <w:rsid w:val="00617B33"/>
    <w:rsid w:val="00617FEA"/>
    <w:rsid w:val="00620241"/>
    <w:rsid w:val="00620AE8"/>
    <w:rsid w:val="00620B84"/>
    <w:rsid w:val="00621561"/>
    <w:rsid w:val="006216AB"/>
    <w:rsid w:val="006217A2"/>
    <w:rsid w:val="0062183B"/>
    <w:rsid w:val="006219C0"/>
    <w:rsid w:val="00621A16"/>
    <w:rsid w:val="00621C42"/>
    <w:rsid w:val="00621EEB"/>
    <w:rsid w:val="0062234F"/>
    <w:rsid w:val="006227D6"/>
    <w:rsid w:val="00622ECE"/>
    <w:rsid w:val="0062323E"/>
    <w:rsid w:val="006236A7"/>
    <w:rsid w:val="00623AA0"/>
    <w:rsid w:val="00623C38"/>
    <w:rsid w:val="00623E1E"/>
    <w:rsid w:val="0062437A"/>
    <w:rsid w:val="0062459F"/>
    <w:rsid w:val="006253F8"/>
    <w:rsid w:val="00625818"/>
    <w:rsid w:val="00625960"/>
    <w:rsid w:val="00625AF8"/>
    <w:rsid w:val="00625D96"/>
    <w:rsid w:val="0062608E"/>
    <w:rsid w:val="0062624B"/>
    <w:rsid w:val="00626539"/>
    <w:rsid w:val="006267E6"/>
    <w:rsid w:val="0062694A"/>
    <w:rsid w:val="00626EFB"/>
    <w:rsid w:val="006270D5"/>
    <w:rsid w:val="006270D6"/>
    <w:rsid w:val="00627B3E"/>
    <w:rsid w:val="006300EA"/>
    <w:rsid w:val="00630C11"/>
    <w:rsid w:val="00630D24"/>
    <w:rsid w:val="006316FE"/>
    <w:rsid w:val="00631D41"/>
    <w:rsid w:val="0063201E"/>
    <w:rsid w:val="00632514"/>
    <w:rsid w:val="0063296F"/>
    <w:rsid w:val="006333AF"/>
    <w:rsid w:val="0063352F"/>
    <w:rsid w:val="006338B6"/>
    <w:rsid w:val="00633B2F"/>
    <w:rsid w:val="00633B31"/>
    <w:rsid w:val="00633C5D"/>
    <w:rsid w:val="0063405D"/>
    <w:rsid w:val="00634072"/>
    <w:rsid w:val="0063474C"/>
    <w:rsid w:val="00634989"/>
    <w:rsid w:val="00634CC4"/>
    <w:rsid w:val="00634EBD"/>
    <w:rsid w:val="00635277"/>
    <w:rsid w:val="00635405"/>
    <w:rsid w:val="00635439"/>
    <w:rsid w:val="0063550C"/>
    <w:rsid w:val="006355F2"/>
    <w:rsid w:val="00635C6C"/>
    <w:rsid w:val="00635DE9"/>
    <w:rsid w:val="00635E80"/>
    <w:rsid w:val="00636153"/>
    <w:rsid w:val="00636500"/>
    <w:rsid w:val="0063662A"/>
    <w:rsid w:val="00636A63"/>
    <w:rsid w:val="00636C49"/>
    <w:rsid w:val="00636D1D"/>
    <w:rsid w:val="00637A3E"/>
    <w:rsid w:val="00637E81"/>
    <w:rsid w:val="00640049"/>
    <w:rsid w:val="00640102"/>
    <w:rsid w:val="0064011E"/>
    <w:rsid w:val="0064052E"/>
    <w:rsid w:val="006405E4"/>
    <w:rsid w:val="006408F4"/>
    <w:rsid w:val="00640F0E"/>
    <w:rsid w:val="00641482"/>
    <w:rsid w:val="006417BF"/>
    <w:rsid w:val="00641E75"/>
    <w:rsid w:val="00641FA8"/>
    <w:rsid w:val="006421B9"/>
    <w:rsid w:val="00642316"/>
    <w:rsid w:val="00642389"/>
    <w:rsid w:val="006424E4"/>
    <w:rsid w:val="00642781"/>
    <w:rsid w:val="006427FB"/>
    <w:rsid w:val="00642F23"/>
    <w:rsid w:val="00643057"/>
    <w:rsid w:val="006431C8"/>
    <w:rsid w:val="00643334"/>
    <w:rsid w:val="00643A56"/>
    <w:rsid w:val="006443B6"/>
    <w:rsid w:val="00644A63"/>
    <w:rsid w:val="00644A74"/>
    <w:rsid w:val="0064552C"/>
    <w:rsid w:val="00646480"/>
    <w:rsid w:val="00647550"/>
    <w:rsid w:val="00647D75"/>
    <w:rsid w:val="00647D8F"/>
    <w:rsid w:val="00647EC0"/>
    <w:rsid w:val="00647F32"/>
    <w:rsid w:val="00650127"/>
    <w:rsid w:val="0065096B"/>
    <w:rsid w:val="006511F1"/>
    <w:rsid w:val="006514EB"/>
    <w:rsid w:val="006516D7"/>
    <w:rsid w:val="00652621"/>
    <w:rsid w:val="00652913"/>
    <w:rsid w:val="00653A29"/>
    <w:rsid w:val="00653C4E"/>
    <w:rsid w:val="00653DEE"/>
    <w:rsid w:val="006542E5"/>
    <w:rsid w:val="00654564"/>
    <w:rsid w:val="00654E35"/>
    <w:rsid w:val="00654E55"/>
    <w:rsid w:val="00654E6A"/>
    <w:rsid w:val="00654FF1"/>
    <w:rsid w:val="0065524C"/>
    <w:rsid w:val="006553F5"/>
    <w:rsid w:val="00655746"/>
    <w:rsid w:val="00655A25"/>
    <w:rsid w:val="00656048"/>
    <w:rsid w:val="006560E5"/>
    <w:rsid w:val="006567FC"/>
    <w:rsid w:val="00656E37"/>
    <w:rsid w:val="0065707E"/>
    <w:rsid w:val="00657445"/>
    <w:rsid w:val="00657807"/>
    <w:rsid w:val="00657F8D"/>
    <w:rsid w:val="006601A9"/>
    <w:rsid w:val="006603FA"/>
    <w:rsid w:val="0066045C"/>
    <w:rsid w:val="006605A3"/>
    <w:rsid w:val="00660707"/>
    <w:rsid w:val="00660935"/>
    <w:rsid w:val="00660F6B"/>
    <w:rsid w:val="006615F6"/>
    <w:rsid w:val="006623D0"/>
    <w:rsid w:val="00662447"/>
    <w:rsid w:val="006628C2"/>
    <w:rsid w:val="00662A0B"/>
    <w:rsid w:val="00662F76"/>
    <w:rsid w:val="00663BF5"/>
    <w:rsid w:val="0066463D"/>
    <w:rsid w:val="006648A7"/>
    <w:rsid w:val="00664C01"/>
    <w:rsid w:val="00664C51"/>
    <w:rsid w:val="00664F38"/>
    <w:rsid w:val="0066584F"/>
    <w:rsid w:val="006659E0"/>
    <w:rsid w:val="00665A98"/>
    <w:rsid w:val="00665B12"/>
    <w:rsid w:val="00666234"/>
    <w:rsid w:val="00666306"/>
    <w:rsid w:val="006664FD"/>
    <w:rsid w:val="00666DCB"/>
    <w:rsid w:val="00666E2F"/>
    <w:rsid w:val="00667AE4"/>
    <w:rsid w:val="00667F06"/>
    <w:rsid w:val="006700CA"/>
    <w:rsid w:val="00670600"/>
    <w:rsid w:val="00670B41"/>
    <w:rsid w:val="00671476"/>
    <w:rsid w:val="00671539"/>
    <w:rsid w:val="006716B0"/>
    <w:rsid w:val="006717C0"/>
    <w:rsid w:val="00671CA2"/>
    <w:rsid w:val="006722F1"/>
    <w:rsid w:val="006724A8"/>
    <w:rsid w:val="00672733"/>
    <w:rsid w:val="00672D4D"/>
    <w:rsid w:val="00673ACF"/>
    <w:rsid w:val="0067416C"/>
    <w:rsid w:val="0067426E"/>
    <w:rsid w:val="006744BE"/>
    <w:rsid w:val="00674601"/>
    <w:rsid w:val="0067502D"/>
    <w:rsid w:val="00675316"/>
    <w:rsid w:val="00675698"/>
    <w:rsid w:val="00675764"/>
    <w:rsid w:val="006758E4"/>
    <w:rsid w:val="006758E9"/>
    <w:rsid w:val="0067609C"/>
    <w:rsid w:val="006760B0"/>
    <w:rsid w:val="0067628A"/>
    <w:rsid w:val="00676663"/>
    <w:rsid w:val="00676CFE"/>
    <w:rsid w:val="00677236"/>
    <w:rsid w:val="00677334"/>
    <w:rsid w:val="006773F8"/>
    <w:rsid w:val="0067753B"/>
    <w:rsid w:val="00680062"/>
    <w:rsid w:val="006802BF"/>
    <w:rsid w:val="00680BD1"/>
    <w:rsid w:val="00680BF7"/>
    <w:rsid w:val="0068158B"/>
    <w:rsid w:val="0068160C"/>
    <w:rsid w:val="00681C15"/>
    <w:rsid w:val="00681F35"/>
    <w:rsid w:val="00681F82"/>
    <w:rsid w:val="00681FBA"/>
    <w:rsid w:val="006823B3"/>
    <w:rsid w:val="006824CE"/>
    <w:rsid w:val="006825BE"/>
    <w:rsid w:val="00682931"/>
    <w:rsid w:val="00683EF6"/>
    <w:rsid w:val="006840E2"/>
    <w:rsid w:val="006849CF"/>
    <w:rsid w:val="00684DA0"/>
    <w:rsid w:val="0068508F"/>
    <w:rsid w:val="0068517A"/>
    <w:rsid w:val="00685247"/>
    <w:rsid w:val="0068552C"/>
    <w:rsid w:val="00685E29"/>
    <w:rsid w:val="00686225"/>
    <w:rsid w:val="0068657A"/>
    <w:rsid w:val="006868AE"/>
    <w:rsid w:val="00686B82"/>
    <w:rsid w:val="006872A2"/>
    <w:rsid w:val="006876A1"/>
    <w:rsid w:val="0068786C"/>
    <w:rsid w:val="0068788F"/>
    <w:rsid w:val="00687AB0"/>
    <w:rsid w:val="006903CB"/>
    <w:rsid w:val="006910F9"/>
    <w:rsid w:val="006914F8"/>
    <w:rsid w:val="00691928"/>
    <w:rsid w:val="00692068"/>
    <w:rsid w:val="006925DA"/>
    <w:rsid w:val="00692786"/>
    <w:rsid w:val="00692DA8"/>
    <w:rsid w:val="0069319C"/>
    <w:rsid w:val="00693365"/>
    <w:rsid w:val="006933D7"/>
    <w:rsid w:val="006939D8"/>
    <w:rsid w:val="00693C79"/>
    <w:rsid w:val="00693E5A"/>
    <w:rsid w:val="00694B8F"/>
    <w:rsid w:val="00694CBC"/>
    <w:rsid w:val="00695429"/>
    <w:rsid w:val="0069643F"/>
    <w:rsid w:val="0069648B"/>
    <w:rsid w:val="006964B8"/>
    <w:rsid w:val="00696508"/>
    <w:rsid w:val="00696633"/>
    <w:rsid w:val="0069682F"/>
    <w:rsid w:val="00696AA3"/>
    <w:rsid w:val="00696FE1"/>
    <w:rsid w:val="006975C3"/>
    <w:rsid w:val="00697F0C"/>
    <w:rsid w:val="00697FE2"/>
    <w:rsid w:val="006A019E"/>
    <w:rsid w:val="006A0CA9"/>
    <w:rsid w:val="006A0CAC"/>
    <w:rsid w:val="006A0D6A"/>
    <w:rsid w:val="006A26B7"/>
    <w:rsid w:val="006A26CA"/>
    <w:rsid w:val="006A327C"/>
    <w:rsid w:val="006A4032"/>
    <w:rsid w:val="006A4465"/>
    <w:rsid w:val="006A4BB5"/>
    <w:rsid w:val="006A4C60"/>
    <w:rsid w:val="006A4CDA"/>
    <w:rsid w:val="006A53A5"/>
    <w:rsid w:val="006A5B58"/>
    <w:rsid w:val="006A5BCE"/>
    <w:rsid w:val="006A5D77"/>
    <w:rsid w:val="006A6123"/>
    <w:rsid w:val="006A67CB"/>
    <w:rsid w:val="006A684E"/>
    <w:rsid w:val="006A6A78"/>
    <w:rsid w:val="006A6C67"/>
    <w:rsid w:val="006A70C6"/>
    <w:rsid w:val="006A76A5"/>
    <w:rsid w:val="006A7B74"/>
    <w:rsid w:val="006A7EFF"/>
    <w:rsid w:val="006B0A61"/>
    <w:rsid w:val="006B1384"/>
    <w:rsid w:val="006B13CF"/>
    <w:rsid w:val="006B1434"/>
    <w:rsid w:val="006B208E"/>
    <w:rsid w:val="006B2BAC"/>
    <w:rsid w:val="006B2C9A"/>
    <w:rsid w:val="006B2DCF"/>
    <w:rsid w:val="006B2E14"/>
    <w:rsid w:val="006B3739"/>
    <w:rsid w:val="006B37DF"/>
    <w:rsid w:val="006B3C79"/>
    <w:rsid w:val="006B461E"/>
    <w:rsid w:val="006B4772"/>
    <w:rsid w:val="006B4E8B"/>
    <w:rsid w:val="006B4FB8"/>
    <w:rsid w:val="006B5353"/>
    <w:rsid w:val="006B5E23"/>
    <w:rsid w:val="006B5EE3"/>
    <w:rsid w:val="006B5F27"/>
    <w:rsid w:val="006B62EF"/>
    <w:rsid w:val="006B648E"/>
    <w:rsid w:val="006B6815"/>
    <w:rsid w:val="006B6EC7"/>
    <w:rsid w:val="006B71BB"/>
    <w:rsid w:val="006B7215"/>
    <w:rsid w:val="006B7514"/>
    <w:rsid w:val="006C05F0"/>
    <w:rsid w:val="006C07E9"/>
    <w:rsid w:val="006C07F8"/>
    <w:rsid w:val="006C0C57"/>
    <w:rsid w:val="006C1164"/>
    <w:rsid w:val="006C17C4"/>
    <w:rsid w:val="006C1C0B"/>
    <w:rsid w:val="006C2E04"/>
    <w:rsid w:val="006C2E73"/>
    <w:rsid w:val="006C31DB"/>
    <w:rsid w:val="006C3501"/>
    <w:rsid w:val="006C36CF"/>
    <w:rsid w:val="006C3DB8"/>
    <w:rsid w:val="006C3E64"/>
    <w:rsid w:val="006C4037"/>
    <w:rsid w:val="006C452E"/>
    <w:rsid w:val="006C48D9"/>
    <w:rsid w:val="006C49DB"/>
    <w:rsid w:val="006C5315"/>
    <w:rsid w:val="006C558B"/>
    <w:rsid w:val="006C5839"/>
    <w:rsid w:val="006C5A6E"/>
    <w:rsid w:val="006C5FA7"/>
    <w:rsid w:val="006C7566"/>
    <w:rsid w:val="006C75BC"/>
    <w:rsid w:val="006C7CE1"/>
    <w:rsid w:val="006C7E84"/>
    <w:rsid w:val="006D0398"/>
    <w:rsid w:val="006D0B86"/>
    <w:rsid w:val="006D0B9C"/>
    <w:rsid w:val="006D0CE1"/>
    <w:rsid w:val="006D0D1D"/>
    <w:rsid w:val="006D0E76"/>
    <w:rsid w:val="006D1621"/>
    <w:rsid w:val="006D17AF"/>
    <w:rsid w:val="006D18EC"/>
    <w:rsid w:val="006D20AA"/>
    <w:rsid w:val="006D2864"/>
    <w:rsid w:val="006D28D2"/>
    <w:rsid w:val="006D32AC"/>
    <w:rsid w:val="006D33AB"/>
    <w:rsid w:val="006D33B7"/>
    <w:rsid w:val="006D354D"/>
    <w:rsid w:val="006D3764"/>
    <w:rsid w:val="006D377D"/>
    <w:rsid w:val="006D3B44"/>
    <w:rsid w:val="006D3B86"/>
    <w:rsid w:val="006D3CF9"/>
    <w:rsid w:val="006D3F79"/>
    <w:rsid w:val="006D417D"/>
    <w:rsid w:val="006D4475"/>
    <w:rsid w:val="006D4B47"/>
    <w:rsid w:val="006D530E"/>
    <w:rsid w:val="006D55FC"/>
    <w:rsid w:val="006D58C7"/>
    <w:rsid w:val="006D5B4A"/>
    <w:rsid w:val="006D5B7F"/>
    <w:rsid w:val="006D5C60"/>
    <w:rsid w:val="006D5F58"/>
    <w:rsid w:val="006D6A34"/>
    <w:rsid w:val="006D6DAA"/>
    <w:rsid w:val="006D71CB"/>
    <w:rsid w:val="006D734D"/>
    <w:rsid w:val="006D780B"/>
    <w:rsid w:val="006D7EC5"/>
    <w:rsid w:val="006D7EEB"/>
    <w:rsid w:val="006E04B0"/>
    <w:rsid w:val="006E07FB"/>
    <w:rsid w:val="006E08E3"/>
    <w:rsid w:val="006E0C46"/>
    <w:rsid w:val="006E10C5"/>
    <w:rsid w:val="006E1EAE"/>
    <w:rsid w:val="006E25EE"/>
    <w:rsid w:val="006E2631"/>
    <w:rsid w:val="006E2B8C"/>
    <w:rsid w:val="006E2C4D"/>
    <w:rsid w:val="006E2DAF"/>
    <w:rsid w:val="006E30D5"/>
    <w:rsid w:val="006E3134"/>
    <w:rsid w:val="006E3444"/>
    <w:rsid w:val="006E34B1"/>
    <w:rsid w:val="006E3715"/>
    <w:rsid w:val="006E3B9F"/>
    <w:rsid w:val="006E3F1A"/>
    <w:rsid w:val="006E3FC6"/>
    <w:rsid w:val="006E41B7"/>
    <w:rsid w:val="006E462B"/>
    <w:rsid w:val="006E48E3"/>
    <w:rsid w:val="006E4C03"/>
    <w:rsid w:val="006E4D4C"/>
    <w:rsid w:val="006E59CD"/>
    <w:rsid w:val="006E5ECF"/>
    <w:rsid w:val="006E63DC"/>
    <w:rsid w:val="006E6782"/>
    <w:rsid w:val="006E67C4"/>
    <w:rsid w:val="006E6A68"/>
    <w:rsid w:val="006E7504"/>
    <w:rsid w:val="006E798C"/>
    <w:rsid w:val="006E7CD2"/>
    <w:rsid w:val="006F0269"/>
    <w:rsid w:val="006F02C2"/>
    <w:rsid w:val="006F02E9"/>
    <w:rsid w:val="006F04EF"/>
    <w:rsid w:val="006F0D01"/>
    <w:rsid w:val="006F1555"/>
    <w:rsid w:val="006F1568"/>
    <w:rsid w:val="006F2572"/>
    <w:rsid w:val="006F2628"/>
    <w:rsid w:val="006F2926"/>
    <w:rsid w:val="006F2B96"/>
    <w:rsid w:val="006F2BA2"/>
    <w:rsid w:val="006F2C9E"/>
    <w:rsid w:val="006F2CEF"/>
    <w:rsid w:val="006F3734"/>
    <w:rsid w:val="006F3B70"/>
    <w:rsid w:val="006F3E0D"/>
    <w:rsid w:val="006F4323"/>
    <w:rsid w:val="006F4B2E"/>
    <w:rsid w:val="006F536E"/>
    <w:rsid w:val="006F585F"/>
    <w:rsid w:val="006F63CA"/>
    <w:rsid w:val="006F66BF"/>
    <w:rsid w:val="006F6887"/>
    <w:rsid w:val="006F6902"/>
    <w:rsid w:val="006F6B48"/>
    <w:rsid w:val="006F7141"/>
    <w:rsid w:val="006F71BD"/>
    <w:rsid w:val="006F7593"/>
    <w:rsid w:val="006F75C9"/>
    <w:rsid w:val="006F75E0"/>
    <w:rsid w:val="006F7771"/>
    <w:rsid w:val="00700304"/>
    <w:rsid w:val="00700B82"/>
    <w:rsid w:val="00700BD7"/>
    <w:rsid w:val="00700ECB"/>
    <w:rsid w:val="007011D0"/>
    <w:rsid w:val="007013F2"/>
    <w:rsid w:val="00701578"/>
    <w:rsid w:val="007016BF"/>
    <w:rsid w:val="0070174D"/>
    <w:rsid w:val="00701C67"/>
    <w:rsid w:val="00701E0E"/>
    <w:rsid w:val="00701E3F"/>
    <w:rsid w:val="00701EA7"/>
    <w:rsid w:val="007020DA"/>
    <w:rsid w:val="00702205"/>
    <w:rsid w:val="00702567"/>
    <w:rsid w:val="00703489"/>
    <w:rsid w:val="007035C7"/>
    <w:rsid w:val="007039DB"/>
    <w:rsid w:val="00703C45"/>
    <w:rsid w:val="00703ECD"/>
    <w:rsid w:val="00703FEB"/>
    <w:rsid w:val="0070424F"/>
    <w:rsid w:val="00704317"/>
    <w:rsid w:val="00704370"/>
    <w:rsid w:val="00704392"/>
    <w:rsid w:val="007043DC"/>
    <w:rsid w:val="0070467E"/>
    <w:rsid w:val="00704C31"/>
    <w:rsid w:val="00705710"/>
    <w:rsid w:val="007057EC"/>
    <w:rsid w:val="00705948"/>
    <w:rsid w:val="00706657"/>
    <w:rsid w:val="007066B9"/>
    <w:rsid w:val="007067B7"/>
    <w:rsid w:val="0070693F"/>
    <w:rsid w:val="00706945"/>
    <w:rsid w:val="00706AA0"/>
    <w:rsid w:val="00706CDE"/>
    <w:rsid w:val="00706D9F"/>
    <w:rsid w:val="00707227"/>
    <w:rsid w:val="007078BF"/>
    <w:rsid w:val="00707C35"/>
    <w:rsid w:val="00707ECE"/>
    <w:rsid w:val="00710095"/>
    <w:rsid w:val="0071056A"/>
    <w:rsid w:val="00710766"/>
    <w:rsid w:val="007110B9"/>
    <w:rsid w:val="00711BD9"/>
    <w:rsid w:val="00711E9F"/>
    <w:rsid w:val="00712BF5"/>
    <w:rsid w:val="00712F64"/>
    <w:rsid w:val="0071300C"/>
    <w:rsid w:val="00713234"/>
    <w:rsid w:val="00713293"/>
    <w:rsid w:val="007134AA"/>
    <w:rsid w:val="0071360B"/>
    <w:rsid w:val="00713638"/>
    <w:rsid w:val="00713770"/>
    <w:rsid w:val="007140FF"/>
    <w:rsid w:val="007143EA"/>
    <w:rsid w:val="00714704"/>
    <w:rsid w:val="00714A26"/>
    <w:rsid w:val="00714B1E"/>
    <w:rsid w:val="00714E29"/>
    <w:rsid w:val="007151F8"/>
    <w:rsid w:val="007152C1"/>
    <w:rsid w:val="0071567C"/>
    <w:rsid w:val="007156E2"/>
    <w:rsid w:val="0071620F"/>
    <w:rsid w:val="0071626E"/>
    <w:rsid w:val="0071628B"/>
    <w:rsid w:val="00716562"/>
    <w:rsid w:val="007166DE"/>
    <w:rsid w:val="0071692C"/>
    <w:rsid w:val="00716D97"/>
    <w:rsid w:val="00716E58"/>
    <w:rsid w:val="00717310"/>
    <w:rsid w:val="00717913"/>
    <w:rsid w:val="00717A89"/>
    <w:rsid w:val="00720094"/>
    <w:rsid w:val="0072049C"/>
    <w:rsid w:val="00720935"/>
    <w:rsid w:val="00720ADB"/>
    <w:rsid w:val="00720C1A"/>
    <w:rsid w:val="00720F9B"/>
    <w:rsid w:val="007218AC"/>
    <w:rsid w:val="00721B17"/>
    <w:rsid w:val="00721D96"/>
    <w:rsid w:val="00722159"/>
    <w:rsid w:val="007222A8"/>
    <w:rsid w:val="0072248C"/>
    <w:rsid w:val="007226F7"/>
    <w:rsid w:val="0072283C"/>
    <w:rsid w:val="00722EBF"/>
    <w:rsid w:val="0072315E"/>
    <w:rsid w:val="007231B7"/>
    <w:rsid w:val="007232FC"/>
    <w:rsid w:val="00723B0B"/>
    <w:rsid w:val="00723C40"/>
    <w:rsid w:val="00723CAF"/>
    <w:rsid w:val="00723D38"/>
    <w:rsid w:val="00723FE1"/>
    <w:rsid w:val="007247A1"/>
    <w:rsid w:val="0072492C"/>
    <w:rsid w:val="00724C57"/>
    <w:rsid w:val="00724CD2"/>
    <w:rsid w:val="00725050"/>
    <w:rsid w:val="007252A5"/>
    <w:rsid w:val="0072542F"/>
    <w:rsid w:val="00725ADF"/>
    <w:rsid w:val="007263F9"/>
    <w:rsid w:val="007264C7"/>
    <w:rsid w:val="00726AA1"/>
    <w:rsid w:val="00726F14"/>
    <w:rsid w:val="0072766D"/>
    <w:rsid w:val="00727BD3"/>
    <w:rsid w:val="00727DD3"/>
    <w:rsid w:val="00727DEA"/>
    <w:rsid w:val="00727F57"/>
    <w:rsid w:val="0073006E"/>
    <w:rsid w:val="00730C9C"/>
    <w:rsid w:val="00730D3E"/>
    <w:rsid w:val="00731312"/>
    <w:rsid w:val="00731ADC"/>
    <w:rsid w:val="00731BB4"/>
    <w:rsid w:val="00731C93"/>
    <w:rsid w:val="00732ACE"/>
    <w:rsid w:val="00732BBD"/>
    <w:rsid w:val="007333E9"/>
    <w:rsid w:val="00733543"/>
    <w:rsid w:val="00733E38"/>
    <w:rsid w:val="0073403A"/>
    <w:rsid w:val="007342AE"/>
    <w:rsid w:val="007347D6"/>
    <w:rsid w:val="007348B5"/>
    <w:rsid w:val="00734B79"/>
    <w:rsid w:val="00734B83"/>
    <w:rsid w:val="00734F6F"/>
    <w:rsid w:val="00734FB3"/>
    <w:rsid w:val="0073527C"/>
    <w:rsid w:val="007354D7"/>
    <w:rsid w:val="00735A22"/>
    <w:rsid w:val="00735B53"/>
    <w:rsid w:val="00735F24"/>
    <w:rsid w:val="00736318"/>
    <w:rsid w:val="0073678A"/>
    <w:rsid w:val="007369E0"/>
    <w:rsid w:val="00737147"/>
    <w:rsid w:val="007372CE"/>
    <w:rsid w:val="0073797D"/>
    <w:rsid w:val="0074000F"/>
    <w:rsid w:val="007405D0"/>
    <w:rsid w:val="00740D16"/>
    <w:rsid w:val="00741264"/>
    <w:rsid w:val="0074198A"/>
    <w:rsid w:val="00741D4B"/>
    <w:rsid w:val="00741DB5"/>
    <w:rsid w:val="007426A9"/>
    <w:rsid w:val="00742729"/>
    <w:rsid w:val="00742850"/>
    <w:rsid w:val="00743643"/>
    <w:rsid w:val="00743E46"/>
    <w:rsid w:val="0074408C"/>
    <w:rsid w:val="007449CF"/>
    <w:rsid w:val="00744C29"/>
    <w:rsid w:val="00744D03"/>
    <w:rsid w:val="00744F4B"/>
    <w:rsid w:val="00745207"/>
    <w:rsid w:val="00745412"/>
    <w:rsid w:val="0074550F"/>
    <w:rsid w:val="00745659"/>
    <w:rsid w:val="00745667"/>
    <w:rsid w:val="007456D9"/>
    <w:rsid w:val="0074599A"/>
    <w:rsid w:val="00745A1C"/>
    <w:rsid w:val="007460B1"/>
    <w:rsid w:val="00746882"/>
    <w:rsid w:val="00746A70"/>
    <w:rsid w:val="00746D87"/>
    <w:rsid w:val="007478DA"/>
    <w:rsid w:val="007479B9"/>
    <w:rsid w:val="0075070D"/>
    <w:rsid w:val="00750831"/>
    <w:rsid w:val="00750ADF"/>
    <w:rsid w:val="00750AEF"/>
    <w:rsid w:val="00750CD6"/>
    <w:rsid w:val="00750ED8"/>
    <w:rsid w:val="0075181F"/>
    <w:rsid w:val="00751ADF"/>
    <w:rsid w:val="00751B5E"/>
    <w:rsid w:val="00751EB0"/>
    <w:rsid w:val="00751EB7"/>
    <w:rsid w:val="007522C4"/>
    <w:rsid w:val="007522ED"/>
    <w:rsid w:val="0075270E"/>
    <w:rsid w:val="00752BE0"/>
    <w:rsid w:val="00753180"/>
    <w:rsid w:val="0075336E"/>
    <w:rsid w:val="007536B7"/>
    <w:rsid w:val="007538CE"/>
    <w:rsid w:val="00753AA8"/>
    <w:rsid w:val="00753BD2"/>
    <w:rsid w:val="00753D0C"/>
    <w:rsid w:val="007548D6"/>
    <w:rsid w:val="00754F96"/>
    <w:rsid w:val="00755469"/>
    <w:rsid w:val="0075546B"/>
    <w:rsid w:val="0075568E"/>
    <w:rsid w:val="00755B5E"/>
    <w:rsid w:val="00755E26"/>
    <w:rsid w:val="00755FA9"/>
    <w:rsid w:val="00756034"/>
    <w:rsid w:val="00756057"/>
    <w:rsid w:val="0075615B"/>
    <w:rsid w:val="00756197"/>
    <w:rsid w:val="0075689E"/>
    <w:rsid w:val="007568FC"/>
    <w:rsid w:val="0075698C"/>
    <w:rsid w:val="007570A1"/>
    <w:rsid w:val="00757325"/>
    <w:rsid w:val="00757EDE"/>
    <w:rsid w:val="00760592"/>
    <w:rsid w:val="007605EF"/>
    <w:rsid w:val="007608CF"/>
    <w:rsid w:val="00760B3F"/>
    <w:rsid w:val="0076109E"/>
    <w:rsid w:val="00761256"/>
    <w:rsid w:val="007616A7"/>
    <w:rsid w:val="0076199E"/>
    <w:rsid w:val="00761C44"/>
    <w:rsid w:val="00762DAD"/>
    <w:rsid w:val="00762F7D"/>
    <w:rsid w:val="00763541"/>
    <w:rsid w:val="00763650"/>
    <w:rsid w:val="0076389C"/>
    <w:rsid w:val="00763B65"/>
    <w:rsid w:val="0076469F"/>
    <w:rsid w:val="00764DF9"/>
    <w:rsid w:val="00765392"/>
    <w:rsid w:val="0076580F"/>
    <w:rsid w:val="00766194"/>
    <w:rsid w:val="00766F12"/>
    <w:rsid w:val="00767254"/>
    <w:rsid w:val="00767272"/>
    <w:rsid w:val="0076779C"/>
    <w:rsid w:val="00767C36"/>
    <w:rsid w:val="007702B4"/>
    <w:rsid w:val="00770557"/>
    <w:rsid w:val="007709A5"/>
    <w:rsid w:val="00770E05"/>
    <w:rsid w:val="0077171D"/>
    <w:rsid w:val="00771BF0"/>
    <w:rsid w:val="00771FB1"/>
    <w:rsid w:val="007722B4"/>
    <w:rsid w:val="0077255E"/>
    <w:rsid w:val="007726F4"/>
    <w:rsid w:val="00772CCE"/>
    <w:rsid w:val="00773BE3"/>
    <w:rsid w:val="00774064"/>
    <w:rsid w:val="007742F7"/>
    <w:rsid w:val="00774AD7"/>
    <w:rsid w:val="00774D55"/>
    <w:rsid w:val="007752D8"/>
    <w:rsid w:val="00775502"/>
    <w:rsid w:val="00775BBC"/>
    <w:rsid w:val="00775C36"/>
    <w:rsid w:val="00775FFF"/>
    <w:rsid w:val="007762B8"/>
    <w:rsid w:val="0077637E"/>
    <w:rsid w:val="00776D10"/>
    <w:rsid w:val="00776DCC"/>
    <w:rsid w:val="007770AC"/>
    <w:rsid w:val="00777857"/>
    <w:rsid w:val="00777950"/>
    <w:rsid w:val="00780761"/>
    <w:rsid w:val="00780CA7"/>
    <w:rsid w:val="00781378"/>
    <w:rsid w:val="00781E52"/>
    <w:rsid w:val="00782129"/>
    <w:rsid w:val="00782135"/>
    <w:rsid w:val="0078250B"/>
    <w:rsid w:val="0078291B"/>
    <w:rsid w:val="00782FB1"/>
    <w:rsid w:val="0078398D"/>
    <w:rsid w:val="00783CDE"/>
    <w:rsid w:val="00783E3F"/>
    <w:rsid w:val="00783E9B"/>
    <w:rsid w:val="0078403C"/>
    <w:rsid w:val="007849B1"/>
    <w:rsid w:val="0078518B"/>
    <w:rsid w:val="0078526B"/>
    <w:rsid w:val="00785658"/>
    <w:rsid w:val="007858CF"/>
    <w:rsid w:val="00785A64"/>
    <w:rsid w:val="007861D1"/>
    <w:rsid w:val="007868FE"/>
    <w:rsid w:val="00786E3F"/>
    <w:rsid w:val="00786F3E"/>
    <w:rsid w:val="0079091D"/>
    <w:rsid w:val="0079116E"/>
    <w:rsid w:val="00791BF1"/>
    <w:rsid w:val="00791C5A"/>
    <w:rsid w:val="007923F5"/>
    <w:rsid w:val="00792448"/>
    <w:rsid w:val="00792D81"/>
    <w:rsid w:val="0079325C"/>
    <w:rsid w:val="00793694"/>
    <w:rsid w:val="007939BE"/>
    <w:rsid w:val="00793C41"/>
    <w:rsid w:val="00793C85"/>
    <w:rsid w:val="00793E6C"/>
    <w:rsid w:val="0079428F"/>
    <w:rsid w:val="00794315"/>
    <w:rsid w:val="007949B6"/>
    <w:rsid w:val="007950F2"/>
    <w:rsid w:val="00795224"/>
    <w:rsid w:val="007952AB"/>
    <w:rsid w:val="007954B5"/>
    <w:rsid w:val="00795518"/>
    <w:rsid w:val="00796C9F"/>
    <w:rsid w:val="00796F73"/>
    <w:rsid w:val="00797247"/>
    <w:rsid w:val="0079730D"/>
    <w:rsid w:val="007973C1"/>
    <w:rsid w:val="007975A8"/>
    <w:rsid w:val="00797DF6"/>
    <w:rsid w:val="007A0009"/>
    <w:rsid w:val="007A010F"/>
    <w:rsid w:val="007A0650"/>
    <w:rsid w:val="007A072E"/>
    <w:rsid w:val="007A1178"/>
    <w:rsid w:val="007A11E5"/>
    <w:rsid w:val="007A1824"/>
    <w:rsid w:val="007A183D"/>
    <w:rsid w:val="007A1DB1"/>
    <w:rsid w:val="007A1E30"/>
    <w:rsid w:val="007A1E5A"/>
    <w:rsid w:val="007A2ABF"/>
    <w:rsid w:val="007A30A0"/>
    <w:rsid w:val="007A363C"/>
    <w:rsid w:val="007A3738"/>
    <w:rsid w:val="007A3A13"/>
    <w:rsid w:val="007A4183"/>
    <w:rsid w:val="007A47EE"/>
    <w:rsid w:val="007A498B"/>
    <w:rsid w:val="007A5FD5"/>
    <w:rsid w:val="007A6075"/>
    <w:rsid w:val="007A623E"/>
    <w:rsid w:val="007A6AAC"/>
    <w:rsid w:val="007A6D49"/>
    <w:rsid w:val="007A713D"/>
    <w:rsid w:val="007A7775"/>
    <w:rsid w:val="007A7942"/>
    <w:rsid w:val="007A79C2"/>
    <w:rsid w:val="007B0B02"/>
    <w:rsid w:val="007B0C0C"/>
    <w:rsid w:val="007B1443"/>
    <w:rsid w:val="007B17AE"/>
    <w:rsid w:val="007B1D00"/>
    <w:rsid w:val="007B1F2B"/>
    <w:rsid w:val="007B2567"/>
    <w:rsid w:val="007B26E3"/>
    <w:rsid w:val="007B2747"/>
    <w:rsid w:val="007B2BC2"/>
    <w:rsid w:val="007B2E2A"/>
    <w:rsid w:val="007B37D5"/>
    <w:rsid w:val="007B3806"/>
    <w:rsid w:val="007B3F02"/>
    <w:rsid w:val="007B405B"/>
    <w:rsid w:val="007B406C"/>
    <w:rsid w:val="007B4C1A"/>
    <w:rsid w:val="007B56CA"/>
    <w:rsid w:val="007B5B6F"/>
    <w:rsid w:val="007B5D65"/>
    <w:rsid w:val="007B5FB9"/>
    <w:rsid w:val="007B6712"/>
    <w:rsid w:val="007B6A6C"/>
    <w:rsid w:val="007B7186"/>
    <w:rsid w:val="007B7395"/>
    <w:rsid w:val="007B763A"/>
    <w:rsid w:val="007B781B"/>
    <w:rsid w:val="007B7CE7"/>
    <w:rsid w:val="007B7E76"/>
    <w:rsid w:val="007C05D8"/>
    <w:rsid w:val="007C072D"/>
    <w:rsid w:val="007C074E"/>
    <w:rsid w:val="007C0B10"/>
    <w:rsid w:val="007C133C"/>
    <w:rsid w:val="007C1525"/>
    <w:rsid w:val="007C1639"/>
    <w:rsid w:val="007C2593"/>
    <w:rsid w:val="007C266C"/>
    <w:rsid w:val="007C26D9"/>
    <w:rsid w:val="007C2805"/>
    <w:rsid w:val="007C2BD4"/>
    <w:rsid w:val="007C2FFB"/>
    <w:rsid w:val="007C3028"/>
    <w:rsid w:val="007C32D7"/>
    <w:rsid w:val="007C36A6"/>
    <w:rsid w:val="007C39E2"/>
    <w:rsid w:val="007C43BE"/>
    <w:rsid w:val="007C4A30"/>
    <w:rsid w:val="007C529F"/>
    <w:rsid w:val="007C583B"/>
    <w:rsid w:val="007C5A40"/>
    <w:rsid w:val="007C67E9"/>
    <w:rsid w:val="007C6DC0"/>
    <w:rsid w:val="007C76A6"/>
    <w:rsid w:val="007D036F"/>
    <w:rsid w:val="007D0A4B"/>
    <w:rsid w:val="007D0C01"/>
    <w:rsid w:val="007D11D0"/>
    <w:rsid w:val="007D223C"/>
    <w:rsid w:val="007D2C6A"/>
    <w:rsid w:val="007D3304"/>
    <w:rsid w:val="007D401B"/>
    <w:rsid w:val="007D4135"/>
    <w:rsid w:val="007D4172"/>
    <w:rsid w:val="007D46B2"/>
    <w:rsid w:val="007D47C1"/>
    <w:rsid w:val="007D55E3"/>
    <w:rsid w:val="007D59B1"/>
    <w:rsid w:val="007D5D28"/>
    <w:rsid w:val="007D6225"/>
    <w:rsid w:val="007D627B"/>
    <w:rsid w:val="007D632D"/>
    <w:rsid w:val="007D6648"/>
    <w:rsid w:val="007D6729"/>
    <w:rsid w:val="007D6C6C"/>
    <w:rsid w:val="007D6FBE"/>
    <w:rsid w:val="007D7431"/>
    <w:rsid w:val="007D7594"/>
    <w:rsid w:val="007D7B46"/>
    <w:rsid w:val="007D7CB1"/>
    <w:rsid w:val="007E018E"/>
    <w:rsid w:val="007E02FF"/>
    <w:rsid w:val="007E0553"/>
    <w:rsid w:val="007E0723"/>
    <w:rsid w:val="007E0773"/>
    <w:rsid w:val="007E0D2E"/>
    <w:rsid w:val="007E158B"/>
    <w:rsid w:val="007E1F26"/>
    <w:rsid w:val="007E2A8A"/>
    <w:rsid w:val="007E347C"/>
    <w:rsid w:val="007E34F4"/>
    <w:rsid w:val="007E352E"/>
    <w:rsid w:val="007E3774"/>
    <w:rsid w:val="007E3D16"/>
    <w:rsid w:val="007E43B7"/>
    <w:rsid w:val="007E44AD"/>
    <w:rsid w:val="007E4DA3"/>
    <w:rsid w:val="007E5278"/>
    <w:rsid w:val="007E53D5"/>
    <w:rsid w:val="007E5AF7"/>
    <w:rsid w:val="007E5FBA"/>
    <w:rsid w:val="007E66E5"/>
    <w:rsid w:val="007E69E5"/>
    <w:rsid w:val="007E7561"/>
    <w:rsid w:val="007F0626"/>
    <w:rsid w:val="007F1125"/>
    <w:rsid w:val="007F1311"/>
    <w:rsid w:val="007F1733"/>
    <w:rsid w:val="007F1BAB"/>
    <w:rsid w:val="007F1F89"/>
    <w:rsid w:val="007F2336"/>
    <w:rsid w:val="007F263A"/>
    <w:rsid w:val="007F27F6"/>
    <w:rsid w:val="007F29A7"/>
    <w:rsid w:val="007F3164"/>
    <w:rsid w:val="007F31F4"/>
    <w:rsid w:val="007F366C"/>
    <w:rsid w:val="007F37EC"/>
    <w:rsid w:val="007F383A"/>
    <w:rsid w:val="007F3FE7"/>
    <w:rsid w:val="007F42E7"/>
    <w:rsid w:val="007F45F9"/>
    <w:rsid w:val="007F48A0"/>
    <w:rsid w:val="007F48EA"/>
    <w:rsid w:val="007F556B"/>
    <w:rsid w:val="007F6015"/>
    <w:rsid w:val="007F6634"/>
    <w:rsid w:val="007F6761"/>
    <w:rsid w:val="007F6841"/>
    <w:rsid w:val="007F7C51"/>
    <w:rsid w:val="007F7D50"/>
    <w:rsid w:val="0080045B"/>
    <w:rsid w:val="00800546"/>
    <w:rsid w:val="00800B8E"/>
    <w:rsid w:val="00800CC0"/>
    <w:rsid w:val="0080196F"/>
    <w:rsid w:val="00801C7F"/>
    <w:rsid w:val="00802093"/>
    <w:rsid w:val="0080295C"/>
    <w:rsid w:val="00802F7C"/>
    <w:rsid w:val="00803032"/>
    <w:rsid w:val="00804E87"/>
    <w:rsid w:val="00804E93"/>
    <w:rsid w:val="00805067"/>
    <w:rsid w:val="0080553F"/>
    <w:rsid w:val="00805631"/>
    <w:rsid w:val="00805DA3"/>
    <w:rsid w:val="008061C8"/>
    <w:rsid w:val="008066CC"/>
    <w:rsid w:val="00806952"/>
    <w:rsid w:val="00806D0B"/>
    <w:rsid w:val="00806D3D"/>
    <w:rsid w:val="00806E88"/>
    <w:rsid w:val="00806F6D"/>
    <w:rsid w:val="008070F6"/>
    <w:rsid w:val="00807FB9"/>
    <w:rsid w:val="00810105"/>
    <w:rsid w:val="00810F92"/>
    <w:rsid w:val="00811009"/>
    <w:rsid w:val="00811A1C"/>
    <w:rsid w:val="00811ADA"/>
    <w:rsid w:val="00811E09"/>
    <w:rsid w:val="00811E50"/>
    <w:rsid w:val="008122BD"/>
    <w:rsid w:val="00812910"/>
    <w:rsid w:val="00812D71"/>
    <w:rsid w:val="00813D41"/>
    <w:rsid w:val="00813F8E"/>
    <w:rsid w:val="008143C6"/>
    <w:rsid w:val="008147C9"/>
    <w:rsid w:val="00814A16"/>
    <w:rsid w:val="00814E90"/>
    <w:rsid w:val="0081541A"/>
    <w:rsid w:val="0081578A"/>
    <w:rsid w:val="00815CFD"/>
    <w:rsid w:val="00815DE1"/>
    <w:rsid w:val="0081623E"/>
    <w:rsid w:val="00816343"/>
    <w:rsid w:val="00816F92"/>
    <w:rsid w:val="00817653"/>
    <w:rsid w:val="00817C9B"/>
    <w:rsid w:val="00817CFC"/>
    <w:rsid w:val="00820042"/>
    <w:rsid w:val="008206D9"/>
    <w:rsid w:val="008206E1"/>
    <w:rsid w:val="008211CC"/>
    <w:rsid w:val="00821B1A"/>
    <w:rsid w:val="0082240C"/>
    <w:rsid w:val="00822530"/>
    <w:rsid w:val="008226FD"/>
    <w:rsid w:val="008227C4"/>
    <w:rsid w:val="0082360B"/>
    <w:rsid w:val="00823823"/>
    <w:rsid w:val="00823B21"/>
    <w:rsid w:val="00823B32"/>
    <w:rsid w:val="00823B85"/>
    <w:rsid w:val="00823F64"/>
    <w:rsid w:val="00824055"/>
    <w:rsid w:val="00824081"/>
    <w:rsid w:val="008248FA"/>
    <w:rsid w:val="00825B6E"/>
    <w:rsid w:val="00826104"/>
    <w:rsid w:val="0082619D"/>
    <w:rsid w:val="00826EAC"/>
    <w:rsid w:val="00827533"/>
    <w:rsid w:val="00827874"/>
    <w:rsid w:val="00827B45"/>
    <w:rsid w:val="00827CA9"/>
    <w:rsid w:val="00827CF6"/>
    <w:rsid w:val="00827E04"/>
    <w:rsid w:val="00827F6F"/>
    <w:rsid w:val="00830929"/>
    <w:rsid w:val="0083092A"/>
    <w:rsid w:val="00830A1B"/>
    <w:rsid w:val="00830AA4"/>
    <w:rsid w:val="00830E52"/>
    <w:rsid w:val="008314AC"/>
    <w:rsid w:val="0083179D"/>
    <w:rsid w:val="00831EB3"/>
    <w:rsid w:val="00831F78"/>
    <w:rsid w:val="0083251F"/>
    <w:rsid w:val="00832937"/>
    <w:rsid w:val="00833463"/>
    <w:rsid w:val="008334AB"/>
    <w:rsid w:val="00833694"/>
    <w:rsid w:val="008339C1"/>
    <w:rsid w:val="0083403A"/>
    <w:rsid w:val="00834164"/>
    <w:rsid w:val="008345EE"/>
    <w:rsid w:val="0083494D"/>
    <w:rsid w:val="00834BAB"/>
    <w:rsid w:val="00834DDF"/>
    <w:rsid w:val="00834E3A"/>
    <w:rsid w:val="008351B2"/>
    <w:rsid w:val="008353D5"/>
    <w:rsid w:val="00835696"/>
    <w:rsid w:val="008356C5"/>
    <w:rsid w:val="00835707"/>
    <w:rsid w:val="008357CA"/>
    <w:rsid w:val="008360FA"/>
    <w:rsid w:val="0083619C"/>
    <w:rsid w:val="0083625A"/>
    <w:rsid w:val="008363D8"/>
    <w:rsid w:val="00836595"/>
    <w:rsid w:val="008368D2"/>
    <w:rsid w:val="008369B7"/>
    <w:rsid w:val="00836DB8"/>
    <w:rsid w:val="00836FE0"/>
    <w:rsid w:val="00837127"/>
    <w:rsid w:val="00837166"/>
    <w:rsid w:val="0083791C"/>
    <w:rsid w:val="0083792A"/>
    <w:rsid w:val="0084006A"/>
    <w:rsid w:val="00840351"/>
    <w:rsid w:val="008403CD"/>
    <w:rsid w:val="00840435"/>
    <w:rsid w:val="00840A3D"/>
    <w:rsid w:val="0084159C"/>
    <w:rsid w:val="00841852"/>
    <w:rsid w:val="00841DDC"/>
    <w:rsid w:val="008420BF"/>
    <w:rsid w:val="00842211"/>
    <w:rsid w:val="00842342"/>
    <w:rsid w:val="008423F5"/>
    <w:rsid w:val="00842F38"/>
    <w:rsid w:val="00843002"/>
    <w:rsid w:val="008431C6"/>
    <w:rsid w:val="00843266"/>
    <w:rsid w:val="008433DF"/>
    <w:rsid w:val="00843509"/>
    <w:rsid w:val="00843AE1"/>
    <w:rsid w:val="008440C0"/>
    <w:rsid w:val="00844630"/>
    <w:rsid w:val="00845B93"/>
    <w:rsid w:val="00845BAF"/>
    <w:rsid w:val="00845D88"/>
    <w:rsid w:val="00846152"/>
    <w:rsid w:val="00846348"/>
    <w:rsid w:val="0084649C"/>
    <w:rsid w:val="00846CDE"/>
    <w:rsid w:val="00846DBF"/>
    <w:rsid w:val="00846FD0"/>
    <w:rsid w:val="008477A4"/>
    <w:rsid w:val="00850588"/>
    <w:rsid w:val="00850827"/>
    <w:rsid w:val="0085115E"/>
    <w:rsid w:val="008518B6"/>
    <w:rsid w:val="008519B1"/>
    <w:rsid w:val="00851A17"/>
    <w:rsid w:val="00851F46"/>
    <w:rsid w:val="008520B3"/>
    <w:rsid w:val="00852671"/>
    <w:rsid w:val="008527F3"/>
    <w:rsid w:val="00852A89"/>
    <w:rsid w:val="0085334E"/>
    <w:rsid w:val="0085442D"/>
    <w:rsid w:val="008548CF"/>
    <w:rsid w:val="008549C6"/>
    <w:rsid w:val="008549EB"/>
    <w:rsid w:val="00854B47"/>
    <w:rsid w:val="00854D69"/>
    <w:rsid w:val="00855899"/>
    <w:rsid w:val="008559A3"/>
    <w:rsid w:val="00855EE4"/>
    <w:rsid w:val="00855FE7"/>
    <w:rsid w:val="008569DE"/>
    <w:rsid w:val="00856BEE"/>
    <w:rsid w:val="0085706E"/>
    <w:rsid w:val="00857565"/>
    <w:rsid w:val="00857B88"/>
    <w:rsid w:val="00857C00"/>
    <w:rsid w:val="0086007C"/>
    <w:rsid w:val="008604AD"/>
    <w:rsid w:val="008605C7"/>
    <w:rsid w:val="00860B04"/>
    <w:rsid w:val="00860BCE"/>
    <w:rsid w:val="0086121E"/>
    <w:rsid w:val="0086147A"/>
    <w:rsid w:val="008614FD"/>
    <w:rsid w:val="00862D44"/>
    <w:rsid w:val="00863425"/>
    <w:rsid w:val="008635AF"/>
    <w:rsid w:val="00863817"/>
    <w:rsid w:val="00863D66"/>
    <w:rsid w:val="008646D6"/>
    <w:rsid w:val="00864883"/>
    <w:rsid w:val="00864A42"/>
    <w:rsid w:val="00864B1A"/>
    <w:rsid w:val="008655A7"/>
    <w:rsid w:val="0086623B"/>
    <w:rsid w:val="008665C6"/>
    <w:rsid w:val="008665D6"/>
    <w:rsid w:val="0086677F"/>
    <w:rsid w:val="00866AAE"/>
    <w:rsid w:val="008674AD"/>
    <w:rsid w:val="008674C5"/>
    <w:rsid w:val="00867A69"/>
    <w:rsid w:val="008709B1"/>
    <w:rsid w:val="00870D31"/>
    <w:rsid w:val="00870D40"/>
    <w:rsid w:val="00870E0D"/>
    <w:rsid w:val="00870F7A"/>
    <w:rsid w:val="00870FA2"/>
    <w:rsid w:val="00870FFD"/>
    <w:rsid w:val="00871132"/>
    <w:rsid w:val="0087147E"/>
    <w:rsid w:val="00871938"/>
    <w:rsid w:val="00872046"/>
    <w:rsid w:val="008723D3"/>
    <w:rsid w:val="008726E3"/>
    <w:rsid w:val="00872C6E"/>
    <w:rsid w:val="00872C94"/>
    <w:rsid w:val="00872EEE"/>
    <w:rsid w:val="00873439"/>
    <w:rsid w:val="00873CB2"/>
    <w:rsid w:val="00873D7F"/>
    <w:rsid w:val="00873EFB"/>
    <w:rsid w:val="0087428B"/>
    <w:rsid w:val="008744CD"/>
    <w:rsid w:val="008748A0"/>
    <w:rsid w:val="00874B19"/>
    <w:rsid w:val="00874B2F"/>
    <w:rsid w:val="00874BB4"/>
    <w:rsid w:val="00875411"/>
    <w:rsid w:val="00875899"/>
    <w:rsid w:val="00875C19"/>
    <w:rsid w:val="00875F9E"/>
    <w:rsid w:val="008766D9"/>
    <w:rsid w:val="00876720"/>
    <w:rsid w:val="008767FF"/>
    <w:rsid w:val="00876BBA"/>
    <w:rsid w:val="00876E90"/>
    <w:rsid w:val="00876EA0"/>
    <w:rsid w:val="00877463"/>
    <w:rsid w:val="008778F1"/>
    <w:rsid w:val="00877EC0"/>
    <w:rsid w:val="0088039D"/>
    <w:rsid w:val="008803C7"/>
    <w:rsid w:val="0088042A"/>
    <w:rsid w:val="00880974"/>
    <w:rsid w:val="0088099A"/>
    <w:rsid w:val="00880F06"/>
    <w:rsid w:val="00880F83"/>
    <w:rsid w:val="008813FB"/>
    <w:rsid w:val="008816CD"/>
    <w:rsid w:val="00881939"/>
    <w:rsid w:val="00881F9A"/>
    <w:rsid w:val="008822EE"/>
    <w:rsid w:val="00882542"/>
    <w:rsid w:val="00882603"/>
    <w:rsid w:val="00882621"/>
    <w:rsid w:val="00882B30"/>
    <w:rsid w:val="00882B5D"/>
    <w:rsid w:val="00882F95"/>
    <w:rsid w:val="00883AB2"/>
    <w:rsid w:val="00883B8F"/>
    <w:rsid w:val="008842A9"/>
    <w:rsid w:val="008845CA"/>
    <w:rsid w:val="00885574"/>
    <w:rsid w:val="00885B25"/>
    <w:rsid w:val="00885CC5"/>
    <w:rsid w:val="00885D8C"/>
    <w:rsid w:val="00886346"/>
    <w:rsid w:val="0088644F"/>
    <w:rsid w:val="00886768"/>
    <w:rsid w:val="0088692F"/>
    <w:rsid w:val="00886A70"/>
    <w:rsid w:val="0088714D"/>
    <w:rsid w:val="00887160"/>
    <w:rsid w:val="00887915"/>
    <w:rsid w:val="008901FB"/>
    <w:rsid w:val="008902A1"/>
    <w:rsid w:val="00890AA8"/>
    <w:rsid w:val="00890B9E"/>
    <w:rsid w:val="00890BF5"/>
    <w:rsid w:val="00890D36"/>
    <w:rsid w:val="00891237"/>
    <w:rsid w:val="00891900"/>
    <w:rsid w:val="008919C4"/>
    <w:rsid w:val="0089268B"/>
    <w:rsid w:val="008926AB"/>
    <w:rsid w:val="00892877"/>
    <w:rsid w:val="00892A75"/>
    <w:rsid w:val="00893300"/>
    <w:rsid w:val="00893AC9"/>
    <w:rsid w:val="00893C20"/>
    <w:rsid w:val="00893D2C"/>
    <w:rsid w:val="00894054"/>
    <w:rsid w:val="00894405"/>
    <w:rsid w:val="0089443E"/>
    <w:rsid w:val="00894A72"/>
    <w:rsid w:val="00894DD9"/>
    <w:rsid w:val="008960F0"/>
    <w:rsid w:val="008965D5"/>
    <w:rsid w:val="008965FF"/>
    <w:rsid w:val="00896CD7"/>
    <w:rsid w:val="00896D80"/>
    <w:rsid w:val="008971A0"/>
    <w:rsid w:val="0089780F"/>
    <w:rsid w:val="00897E2A"/>
    <w:rsid w:val="008A00B2"/>
    <w:rsid w:val="008A0260"/>
    <w:rsid w:val="008A0B41"/>
    <w:rsid w:val="008A0CA9"/>
    <w:rsid w:val="008A0D02"/>
    <w:rsid w:val="008A12FA"/>
    <w:rsid w:val="008A13A4"/>
    <w:rsid w:val="008A192D"/>
    <w:rsid w:val="008A1B61"/>
    <w:rsid w:val="008A1DCC"/>
    <w:rsid w:val="008A2A9E"/>
    <w:rsid w:val="008A3196"/>
    <w:rsid w:val="008A4070"/>
    <w:rsid w:val="008A4665"/>
    <w:rsid w:val="008A4CDB"/>
    <w:rsid w:val="008A4D43"/>
    <w:rsid w:val="008A569D"/>
    <w:rsid w:val="008A5782"/>
    <w:rsid w:val="008A5E1E"/>
    <w:rsid w:val="008A6072"/>
    <w:rsid w:val="008A62FA"/>
    <w:rsid w:val="008A66C8"/>
    <w:rsid w:val="008A6A3B"/>
    <w:rsid w:val="008A6C6C"/>
    <w:rsid w:val="008A6D0B"/>
    <w:rsid w:val="008A6E00"/>
    <w:rsid w:val="008A7022"/>
    <w:rsid w:val="008A7416"/>
    <w:rsid w:val="008A76F8"/>
    <w:rsid w:val="008A7CD6"/>
    <w:rsid w:val="008B002B"/>
    <w:rsid w:val="008B09C1"/>
    <w:rsid w:val="008B0CE3"/>
    <w:rsid w:val="008B0DF1"/>
    <w:rsid w:val="008B1359"/>
    <w:rsid w:val="008B190C"/>
    <w:rsid w:val="008B1BF2"/>
    <w:rsid w:val="008B22E7"/>
    <w:rsid w:val="008B27D3"/>
    <w:rsid w:val="008B2C9B"/>
    <w:rsid w:val="008B307D"/>
    <w:rsid w:val="008B30D0"/>
    <w:rsid w:val="008B316B"/>
    <w:rsid w:val="008B3172"/>
    <w:rsid w:val="008B371B"/>
    <w:rsid w:val="008B37E9"/>
    <w:rsid w:val="008B39EB"/>
    <w:rsid w:val="008B3AA6"/>
    <w:rsid w:val="008B3C51"/>
    <w:rsid w:val="008B3E53"/>
    <w:rsid w:val="008B4522"/>
    <w:rsid w:val="008B47AA"/>
    <w:rsid w:val="008B50C1"/>
    <w:rsid w:val="008B51EE"/>
    <w:rsid w:val="008B533A"/>
    <w:rsid w:val="008B55C0"/>
    <w:rsid w:val="008B5B58"/>
    <w:rsid w:val="008B5D18"/>
    <w:rsid w:val="008B677D"/>
    <w:rsid w:val="008B6CC4"/>
    <w:rsid w:val="008B6D50"/>
    <w:rsid w:val="008B6E45"/>
    <w:rsid w:val="008B78A0"/>
    <w:rsid w:val="008B7C74"/>
    <w:rsid w:val="008B7DC7"/>
    <w:rsid w:val="008B7E56"/>
    <w:rsid w:val="008B7ED7"/>
    <w:rsid w:val="008C131E"/>
    <w:rsid w:val="008C1327"/>
    <w:rsid w:val="008C1755"/>
    <w:rsid w:val="008C18B7"/>
    <w:rsid w:val="008C1DBA"/>
    <w:rsid w:val="008C2704"/>
    <w:rsid w:val="008C2D9E"/>
    <w:rsid w:val="008C3118"/>
    <w:rsid w:val="008C36C5"/>
    <w:rsid w:val="008C3D0F"/>
    <w:rsid w:val="008C3DDC"/>
    <w:rsid w:val="008C410A"/>
    <w:rsid w:val="008C42C6"/>
    <w:rsid w:val="008C4438"/>
    <w:rsid w:val="008C49DE"/>
    <w:rsid w:val="008C4A16"/>
    <w:rsid w:val="008C505A"/>
    <w:rsid w:val="008C5A51"/>
    <w:rsid w:val="008C5F0D"/>
    <w:rsid w:val="008C64ED"/>
    <w:rsid w:val="008C7518"/>
    <w:rsid w:val="008C7534"/>
    <w:rsid w:val="008C7673"/>
    <w:rsid w:val="008C7770"/>
    <w:rsid w:val="008C784D"/>
    <w:rsid w:val="008C7DDD"/>
    <w:rsid w:val="008C7E08"/>
    <w:rsid w:val="008D0968"/>
    <w:rsid w:val="008D0A25"/>
    <w:rsid w:val="008D0E8C"/>
    <w:rsid w:val="008D104B"/>
    <w:rsid w:val="008D113F"/>
    <w:rsid w:val="008D1425"/>
    <w:rsid w:val="008D1440"/>
    <w:rsid w:val="008D146F"/>
    <w:rsid w:val="008D15B7"/>
    <w:rsid w:val="008D1BA4"/>
    <w:rsid w:val="008D1ECA"/>
    <w:rsid w:val="008D2562"/>
    <w:rsid w:val="008D29E5"/>
    <w:rsid w:val="008D2F01"/>
    <w:rsid w:val="008D2FA4"/>
    <w:rsid w:val="008D34FE"/>
    <w:rsid w:val="008D359A"/>
    <w:rsid w:val="008D3C1E"/>
    <w:rsid w:val="008D423D"/>
    <w:rsid w:val="008D4864"/>
    <w:rsid w:val="008D53CD"/>
    <w:rsid w:val="008D5595"/>
    <w:rsid w:val="008D5989"/>
    <w:rsid w:val="008D5A9C"/>
    <w:rsid w:val="008D5CA8"/>
    <w:rsid w:val="008D5D59"/>
    <w:rsid w:val="008D5DC1"/>
    <w:rsid w:val="008D68F2"/>
    <w:rsid w:val="008D7385"/>
    <w:rsid w:val="008D7FB8"/>
    <w:rsid w:val="008E0282"/>
    <w:rsid w:val="008E0840"/>
    <w:rsid w:val="008E09CB"/>
    <w:rsid w:val="008E0A91"/>
    <w:rsid w:val="008E0C90"/>
    <w:rsid w:val="008E14AD"/>
    <w:rsid w:val="008E15B2"/>
    <w:rsid w:val="008E15E3"/>
    <w:rsid w:val="008E1602"/>
    <w:rsid w:val="008E175C"/>
    <w:rsid w:val="008E1861"/>
    <w:rsid w:val="008E1FD7"/>
    <w:rsid w:val="008E21E0"/>
    <w:rsid w:val="008E2494"/>
    <w:rsid w:val="008E2507"/>
    <w:rsid w:val="008E25A7"/>
    <w:rsid w:val="008E27D7"/>
    <w:rsid w:val="008E2809"/>
    <w:rsid w:val="008E2904"/>
    <w:rsid w:val="008E2BB5"/>
    <w:rsid w:val="008E2C3B"/>
    <w:rsid w:val="008E402B"/>
    <w:rsid w:val="008E423A"/>
    <w:rsid w:val="008E46E2"/>
    <w:rsid w:val="008E4839"/>
    <w:rsid w:val="008E4A0B"/>
    <w:rsid w:val="008E550B"/>
    <w:rsid w:val="008E55C1"/>
    <w:rsid w:val="008E59E8"/>
    <w:rsid w:val="008E5CCE"/>
    <w:rsid w:val="008E61B9"/>
    <w:rsid w:val="008E6480"/>
    <w:rsid w:val="008E65B2"/>
    <w:rsid w:val="008E6FFB"/>
    <w:rsid w:val="008E7390"/>
    <w:rsid w:val="008E7842"/>
    <w:rsid w:val="008E7A8C"/>
    <w:rsid w:val="008F0017"/>
    <w:rsid w:val="008F06AD"/>
    <w:rsid w:val="008F073E"/>
    <w:rsid w:val="008F0A02"/>
    <w:rsid w:val="008F0E76"/>
    <w:rsid w:val="008F1B4A"/>
    <w:rsid w:val="008F1E4F"/>
    <w:rsid w:val="008F1E6A"/>
    <w:rsid w:val="008F2DAE"/>
    <w:rsid w:val="008F2F82"/>
    <w:rsid w:val="008F3042"/>
    <w:rsid w:val="008F3E42"/>
    <w:rsid w:val="008F46DF"/>
    <w:rsid w:val="008F49FA"/>
    <w:rsid w:val="008F4C0A"/>
    <w:rsid w:val="008F4EBF"/>
    <w:rsid w:val="008F50F6"/>
    <w:rsid w:val="008F5451"/>
    <w:rsid w:val="008F559B"/>
    <w:rsid w:val="008F55A6"/>
    <w:rsid w:val="008F570E"/>
    <w:rsid w:val="008F58D0"/>
    <w:rsid w:val="008F5C4D"/>
    <w:rsid w:val="008F6008"/>
    <w:rsid w:val="008F6093"/>
    <w:rsid w:val="008F6609"/>
    <w:rsid w:val="008F67C4"/>
    <w:rsid w:val="008F6860"/>
    <w:rsid w:val="008F6AC0"/>
    <w:rsid w:val="008F6E8F"/>
    <w:rsid w:val="008F6FA4"/>
    <w:rsid w:val="008F7014"/>
    <w:rsid w:val="008F728A"/>
    <w:rsid w:val="008F739B"/>
    <w:rsid w:val="008F7669"/>
    <w:rsid w:val="008F7D33"/>
    <w:rsid w:val="00900344"/>
    <w:rsid w:val="00900F72"/>
    <w:rsid w:val="00901875"/>
    <w:rsid w:val="0090191A"/>
    <w:rsid w:val="00901AF5"/>
    <w:rsid w:val="00901B0F"/>
    <w:rsid w:val="00901E39"/>
    <w:rsid w:val="00901F31"/>
    <w:rsid w:val="00902590"/>
    <w:rsid w:val="00902593"/>
    <w:rsid w:val="009032E6"/>
    <w:rsid w:val="00903879"/>
    <w:rsid w:val="00903BD2"/>
    <w:rsid w:val="009046BB"/>
    <w:rsid w:val="00904A3F"/>
    <w:rsid w:val="00904A4F"/>
    <w:rsid w:val="00905292"/>
    <w:rsid w:val="00905698"/>
    <w:rsid w:val="009059D2"/>
    <w:rsid w:val="00905A06"/>
    <w:rsid w:val="009068EE"/>
    <w:rsid w:val="00906EFF"/>
    <w:rsid w:val="009071EA"/>
    <w:rsid w:val="009100A7"/>
    <w:rsid w:val="0091047A"/>
    <w:rsid w:val="00910687"/>
    <w:rsid w:val="009109EB"/>
    <w:rsid w:val="00910A38"/>
    <w:rsid w:val="00910E2E"/>
    <w:rsid w:val="00911395"/>
    <w:rsid w:val="00911702"/>
    <w:rsid w:val="00911E77"/>
    <w:rsid w:val="0091210C"/>
    <w:rsid w:val="0091260E"/>
    <w:rsid w:val="00912915"/>
    <w:rsid w:val="009129F7"/>
    <w:rsid w:val="00912A4D"/>
    <w:rsid w:val="00912D4D"/>
    <w:rsid w:val="0091318E"/>
    <w:rsid w:val="00913F72"/>
    <w:rsid w:val="009140A9"/>
    <w:rsid w:val="0091413D"/>
    <w:rsid w:val="009142A8"/>
    <w:rsid w:val="009144EE"/>
    <w:rsid w:val="00914983"/>
    <w:rsid w:val="00914A2B"/>
    <w:rsid w:val="00914D29"/>
    <w:rsid w:val="00915430"/>
    <w:rsid w:val="009158C7"/>
    <w:rsid w:val="00915941"/>
    <w:rsid w:val="00915B6A"/>
    <w:rsid w:val="00915C19"/>
    <w:rsid w:val="009161A1"/>
    <w:rsid w:val="0091632F"/>
    <w:rsid w:val="00916B33"/>
    <w:rsid w:val="00916BEB"/>
    <w:rsid w:val="00916C4E"/>
    <w:rsid w:val="00916D4D"/>
    <w:rsid w:val="00916E3C"/>
    <w:rsid w:val="00917139"/>
    <w:rsid w:val="00917362"/>
    <w:rsid w:val="00917C03"/>
    <w:rsid w:val="009200F6"/>
    <w:rsid w:val="00920866"/>
    <w:rsid w:val="00920CD5"/>
    <w:rsid w:val="00920D46"/>
    <w:rsid w:val="00921025"/>
    <w:rsid w:val="009213EA"/>
    <w:rsid w:val="00921AF0"/>
    <w:rsid w:val="00921DDA"/>
    <w:rsid w:val="00921DFD"/>
    <w:rsid w:val="00921E80"/>
    <w:rsid w:val="0092284A"/>
    <w:rsid w:val="009228A0"/>
    <w:rsid w:val="00922E63"/>
    <w:rsid w:val="009233F0"/>
    <w:rsid w:val="009236AF"/>
    <w:rsid w:val="00923CA6"/>
    <w:rsid w:val="0092472B"/>
    <w:rsid w:val="00924AAC"/>
    <w:rsid w:val="00924B5C"/>
    <w:rsid w:val="009254BE"/>
    <w:rsid w:val="0092575C"/>
    <w:rsid w:val="00925779"/>
    <w:rsid w:val="0092588A"/>
    <w:rsid w:val="00925C7D"/>
    <w:rsid w:val="00925E09"/>
    <w:rsid w:val="00925EB0"/>
    <w:rsid w:val="0092673C"/>
    <w:rsid w:val="009267D9"/>
    <w:rsid w:val="009268BD"/>
    <w:rsid w:val="00926AA3"/>
    <w:rsid w:val="009277F0"/>
    <w:rsid w:val="0092781F"/>
    <w:rsid w:val="009278F9"/>
    <w:rsid w:val="00930011"/>
    <w:rsid w:val="00930337"/>
    <w:rsid w:val="009303D8"/>
    <w:rsid w:val="00930B06"/>
    <w:rsid w:val="009312BB"/>
    <w:rsid w:val="0093132C"/>
    <w:rsid w:val="0093152A"/>
    <w:rsid w:val="009315EC"/>
    <w:rsid w:val="00932578"/>
    <w:rsid w:val="0093279C"/>
    <w:rsid w:val="00932A67"/>
    <w:rsid w:val="00932C1D"/>
    <w:rsid w:val="00932E95"/>
    <w:rsid w:val="00933627"/>
    <w:rsid w:val="0093367C"/>
    <w:rsid w:val="009339CF"/>
    <w:rsid w:val="00933C47"/>
    <w:rsid w:val="00933F22"/>
    <w:rsid w:val="00933F4E"/>
    <w:rsid w:val="00934C83"/>
    <w:rsid w:val="0093512C"/>
    <w:rsid w:val="0093580B"/>
    <w:rsid w:val="00935905"/>
    <w:rsid w:val="00935CFD"/>
    <w:rsid w:val="00935F2E"/>
    <w:rsid w:val="009363CC"/>
    <w:rsid w:val="00936637"/>
    <w:rsid w:val="009368F3"/>
    <w:rsid w:val="00936B9C"/>
    <w:rsid w:val="00936C69"/>
    <w:rsid w:val="00936CC3"/>
    <w:rsid w:val="00936D91"/>
    <w:rsid w:val="0093720D"/>
    <w:rsid w:val="00937341"/>
    <w:rsid w:val="009375A7"/>
    <w:rsid w:val="00937629"/>
    <w:rsid w:val="009377CF"/>
    <w:rsid w:val="00937921"/>
    <w:rsid w:val="00937AD8"/>
    <w:rsid w:val="0094092A"/>
    <w:rsid w:val="00940A6E"/>
    <w:rsid w:val="00940BB1"/>
    <w:rsid w:val="00940D55"/>
    <w:rsid w:val="00940F08"/>
    <w:rsid w:val="009417C5"/>
    <w:rsid w:val="009417D0"/>
    <w:rsid w:val="00941893"/>
    <w:rsid w:val="00941B8E"/>
    <w:rsid w:val="00941DBA"/>
    <w:rsid w:val="00941E27"/>
    <w:rsid w:val="00942251"/>
    <w:rsid w:val="009428BA"/>
    <w:rsid w:val="00942FD5"/>
    <w:rsid w:val="009431F5"/>
    <w:rsid w:val="00943454"/>
    <w:rsid w:val="00943506"/>
    <w:rsid w:val="009436ED"/>
    <w:rsid w:val="00943B29"/>
    <w:rsid w:val="00943D3A"/>
    <w:rsid w:val="0094489D"/>
    <w:rsid w:val="00944B10"/>
    <w:rsid w:val="00944B66"/>
    <w:rsid w:val="0094541C"/>
    <w:rsid w:val="0094552F"/>
    <w:rsid w:val="009459D1"/>
    <w:rsid w:val="00945AA3"/>
    <w:rsid w:val="00945AAA"/>
    <w:rsid w:val="00945D8D"/>
    <w:rsid w:val="0094641C"/>
    <w:rsid w:val="0094666C"/>
    <w:rsid w:val="00946A13"/>
    <w:rsid w:val="00946AAD"/>
    <w:rsid w:val="00946BF7"/>
    <w:rsid w:val="00946D20"/>
    <w:rsid w:val="00946E7D"/>
    <w:rsid w:val="00946FA3"/>
    <w:rsid w:val="009471BC"/>
    <w:rsid w:val="00947342"/>
    <w:rsid w:val="009479A1"/>
    <w:rsid w:val="00947C2A"/>
    <w:rsid w:val="0095003F"/>
    <w:rsid w:val="009501CB"/>
    <w:rsid w:val="00950253"/>
    <w:rsid w:val="0095065C"/>
    <w:rsid w:val="0095092F"/>
    <w:rsid w:val="009509B6"/>
    <w:rsid w:val="00950C9B"/>
    <w:rsid w:val="00950D8F"/>
    <w:rsid w:val="00950ED7"/>
    <w:rsid w:val="009510D6"/>
    <w:rsid w:val="00951806"/>
    <w:rsid w:val="00951C2B"/>
    <w:rsid w:val="00951E0F"/>
    <w:rsid w:val="009522B9"/>
    <w:rsid w:val="00952422"/>
    <w:rsid w:val="00952834"/>
    <w:rsid w:val="00952AC3"/>
    <w:rsid w:val="00952F65"/>
    <w:rsid w:val="009534A2"/>
    <w:rsid w:val="0095354C"/>
    <w:rsid w:val="0095393C"/>
    <w:rsid w:val="0095395F"/>
    <w:rsid w:val="00953E5C"/>
    <w:rsid w:val="00954048"/>
    <w:rsid w:val="009543FF"/>
    <w:rsid w:val="00954BF7"/>
    <w:rsid w:val="00955491"/>
    <w:rsid w:val="00955B5B"/>
    <w:rsid w:val="00955D87"/>
    <w:rsid w:val="0095613D"/>
    <w:rsid w:val="0095627D"/>
    <w:rsid w:val="009568C7"/>
    <w:rsid w:val="0095696D"/>
    <w:rsid w:val="00956FAD"/>
    <w:rsid w:val="009572EF"/>
    <w:rsid w:val="0095763F"/>
    <w:rsid w:val="00957660"/>
    <w:rsid w:val="009579A8"/>
    <w:rsid w:val="00957F18"/>
    <w:rsid w:val="0096081C"/>
    <w:rsid w:val="00960CD4"/>
    <w:rsid w:val="00961382"/>
    <w:rsid w:val="00961780"/>
    <w:rsid w:val="00961A75"/>
    <w:rsid w:val="00961EC7"/>
    <w:rsid w:val="00962173"/>
    <w:rsid w:val="00962937"/>
    <w:rsid w:val="00963068"/>
    <w:rsid w:val="0096316B"/>
    <w:rsid w:val="009633D8"/>
    <w:rsid w:val="00964948"/>
    <w:rsid w:val="00964B66"/>
    <w:rsid w:val="00964CDD"/>
    <w:rsid w:val="00964FD6"/>
    <w:rsid w:val="009655AD"/>
    <w:rsid w:val="00965D94"/>
    <w:rsid w:val="009664F6"/>
    <w:rsid w:val="009665B7"/>
    <w:rsid w:val="00966A2E"/>
    <w:rsid w:val="00967330"/>
    <w:rsid w:val="009674A2"/>
    <w:rsid w:val="00967939"/>
    <w:rsid w:val="009679C9"/>
    <w:rsid w:val="00967ED2"/>
    <w:rsid w:val="00970DC7"/>
    <w:rsid w:val="0097115C"/>
    <w:rsid w:val="0097141A"/>
    <w:rsid w:val="00971FE7"/>
    <w:rsid w:val="00972556"/>
    <w:rsid w:val="00972D64"/>
    <w:rsid w:val="00972F1E"/>
    <w:rsid w:val="009730A9"/>
    <w:rsid w:val="00973185"/>
    <w:rsid w:val="00973210"/>
    <w:rsid w:val="009732A4"/>
    <w:rsid w:val="0097343B"/>
    <w:rsid w:val="00973838"/>
    <w:rsid w:val="00973B4F"/>
    <w:rsid w:val="00973DC3"/>
    <w:rsid w:val="00974100"/>
    <w:rsid w:val="009744EC"/>
    <w:rsid w:val="00974973"/>
    <w:rsid w:val="009749C4"/>
    <w:rsid w:val="00974B17"/>
    <w:rsid w:val="00974D40"/>
    <w:rsid w:val="00975134"/>
    <w:rsid w:val="009758FE"/>
    <w:rsid w:val="00975928"/>
    <w:rsid w:val="00976521"/>
    <w:rsid w:val="00976C53"/>
    <w:rsid w:val="00976CC9"/>
    <w:rsid w:val="0097721E"/>
    <w:rsid w:val="00977243"/>
    <w:rsid w:val="00977384"/>
    <w:rsid w:val="009778BB"/>
    <w:rsid w:val="00977F76"/>
    <w:rsid w:val="009804D2"/>
    <w:rsid w:val="0098079B"/>
    <w:rsid w:val="009813CE"/>
    <w:rsid w:val="009813FA"/>
    <w:rsid w:val="009816A3"/>
    <w:rsid w:val="00981BCA"/>
    <w:rsid w:val="00981E7F"/>
    <w:rsid w:val="009829D5"/>
    <w:rsid w:val="00982ECF"/>
    <w:rsid w:val="009834CF"/>
    <w:rsid w:val="0098366B"/>
    <w:rsid w:val="009839A6"/>
    <w:rsid w:val="00983CF0"/>
    <w:rsid w:val="00984337"/>
    <w:rsid w:val="0098441A"/>
    <w:rsid w:val="00984539"/>
    <w:rsid w:val="00984681"/>
    <w:rsid w:val="00984C92"/>
    <w:rsid w:val="009850C0"/>
    <w:rsid w:val="009858CA"/>
    <w:rsid w:val="0098597A"/>
    <w:rsid w:val="00985B16"/>
    <w:rsid w:val="009866BB"/>
    <w:rsid w:val="00986DF9"/>
    <w:rsid w:val="00986F2F"/>
    <w:rsid w:val="009877F7"/>
    <w:rsid w:val="00987FD8"/>
    <w:rsid w:val="0099085B"/>
    <w:rsid w:val="00990BF6"/>
    <w:rsid w:val="00990F8D"/>
    <w:rsid w:val="009913DA"/>
    <w:rsid w:val="00991702"/>
    <w:rsid w:val="009918C2"/>
    <w:rsid w:val="00991FB2"/>
    <w:rsid w:val="009920FA"/>
    <w:rsid w:val="0099222C"/>
    <w:rsid w:val="0099287D"/>
    <w:rsid w:val="0099362F"/>
    <w:rsid w:val="00993756"/>
    <w:rsid w:val="00993DB8"/>
    <w:rsid w:val="00993F35"/>
    <w:rsid w:val="00993FB7"/>
    <w:rsid w:val="00994117"/>
    <w:rsid w:val="00994201"/>
    <w:rsid w:val="00994605"/>
    <w:rsid w:val="009946A8"/>
    <w:rsid w:val="00994B1A"/>
    <w:rsid w:val="00994C8C"/>
    <w:rsid w:val="00994FC9"/>
    <w:rsid w:val="00995E1F"/>
    <w:rsid w:val="00995F74"/>
    <w:rsid w:val="0099621E"/>
    <w:rsid w:val="00996222"/>
    <w:rsid w:val="00996369"/>
    <w:rsid w:val="0099645F"/>
    <w:rsid w:val="0099657C"/>
    <w:rsid w:val="00996EF2"/>
    <w:rsid w:val="00997132"/>
    <w:rsid w:val="009972AA"/>
    <w:rsid w:val="009975A7"/>
    <w:rsid w:val="00997913"/>
    <w:rsid w:val="00997B4F"/>
    <w:rsid w:val="00997CF2"/>
    <w:rsid w:val="00997DD7"/>
    <w:rsid w:val="009A0494"/>
    <w:rsid w:val="009A06C2"/>
    <w:rsid w:val="009A0A1D"/>
    <w:rsid w:val="009A0C90"/>
    <w:rsid w:val="009A0ED6"/>
    <w:rsid w:val="009A1CF0"/>
    <w:rsid w:val="009A1F55"/>
    <w:rsid w:val="009A20B5"/>
    <w:rsid w:val="009A2325"/>
    <w:rsid w:val="009A258E"/>
    <w:rsid w:val="009A28D8"/>
    <w:rsid w:val="009A2CC3"/>
    <w:rsid w:val="009A2CDF"/>
    <w:rsid w:val="009A2D67"/>
    <w:rsid w:val="009A312F"/>
    <w:rsid w:val="009A31D1"/>
    <w:rsid w:val="009A3201"/>
    <w:rsid w:val="009A33DE"/>
    <w:rsid w:val="009A34FB"/>
    <w:rsid w:val="009A3558"/>
    <w:rsid w:val="009A37C3"/>
    <w:rsid w:val="009A393C"/>
    <w:rsid w:val="009A4006"/>
    <w:rsid w:val="009A4258"/>
    <w:rsid w:val="009A4364"/>
    <w:rsid w:val="009A47CC"/>
    <w:rsid w:val="009A5FF2"/>
    <w:rsid w:val="009A60B2"/>
    <w:rsid w:val="009A67C9"/>
    <w:rsid w:val="009A67D5"/>
    <w:rsid w:val="009A6D76"/>
    <w:rsid w:val="009A6DEC"/>
    <w:rsid w:val="009A71D6"/>
    <w:rsid w:val="009A7EE1"/>
    <w:rsid w:val="009B07F1"/>
    <w:rsid w:val="009B1A3F"/>
    <w:rsid w:val="009B1C94"/>
    <w:rsid w:val="009B1CBE"/>
    <w:rsid w:val="009B1F28"/>
    <w:rsid w:val="009B292F"/>
    <w:rsid w:val="009B29E2"/>
    <w:rsid w:val="009B2A47"/>
    <w:rsid w:val="009B2AE8"/>
    <w:rsid w:val="009B2CBC"/>
    <w:rsid w:val="009B3415"/>
    <w:rsid w:val="009B35CB"/>
    <w:rsid w:val="009B3CF2"/>
    <w:rsid w:val="009B4506"/>
    <w:rsid w:val="009B4969"/>
    <w:rsid w:val="009B4CBE"/>
    <w:rsid w:val="009B4F2B"/>
    <w:rsid w:val="009B6CF7"/>
    <w:rsid w:val="009B783C"/>
    <w:rsid w:val="009B7D56"/>
    <w:rsid w:val="009C0433"/>
    <w:rsid w:val="009C06A1"/>
    <w:rsid w:val="009C08A3"/>
    <w:rsid w:val="009C0F78"/>
    <w:rsid w:val="009C11EA"/>
    <w:rsid w:val="009C1860"/>
    <w:rsid w:val="009C1902"/>
    <w:rsid w:val="009C1AA1"/>
    <w:rsid w:val="009C1F11"/>
    <w:rsid w:val="009C1F13"/>
    <w:rsid w:val="009C1FE6"/>
    <w:rsid w:val="009C27B3"/>
    <w:rsid w:val="009C302E"/>
    <w:rsid w:val="009C31B1"/>
    <w:rsid w:val="009C37B6"/>
    <w:rsid w:val="009C47E9"/>
    <w:rsid w:val="009C4CB6"/>
    <w:rsid w:val="009C55C0"/>
    <w:rsid w:val="009C57D7"/>
    <w:rsid w:val="009C5AA8"/>
    <w:rsid w:val="009C6127"/>
    <w:rsid w:val="009C6C33"/>
    <w:rsid w:val="009C6D9A"/>
    <w:rsid w:val="009C6EE9"/>
    <w:rsid w:val="009C717A"/>
    <w:rsid w:val="009D00CA"/>
    <w:rsid w:val="009D0125"/>
    <w:rsid w:val="009D0921"/>
    <w:rsid w:val="009D0D87"/>
    <w:rsid w:val="009D0FC8"/>
    <w:rsid w:val="009D10A5"/>
    <w:rsid w:val="009D180F"/>
    <w:rsid w:val="009D1AB9"/>
    <w:rsid w:val="009D263F"/>
    <w:rsid w:val="009D2B5C"/>
    <w:rsid w:val="009D2DE7"/>
    <w:rsid w:val="009D30DB"/>
    <w:rsid w:val="009D312E"/>
    <w:rsid w:val="009D3925"/>
    <w:rsid w:val="009D3FDE"/>
    <w:rsid w:val="009D4313"/>
    <w:rsid w:val="009D49AC"/>
    <w:rsid w:val="009D4C50"/>
    <w:rsid w:val="009D514E"/>
    <w:rsid w:val="009D527A"/>
    <w:rsid w:val="009D55A9"/>
    <w:rsid w:val="009D6B1D"/>
    <w:rsid w:val="009D6D1A"/>
    <w:rsid w:val="009D6F96"/>
    <w:rsid w:val="009D7503"/>
    <w:rsid w:val="009D75E3"/>
    <w:rsid w:val="009D77D2"/>
    <w:rsid w:val="009D7A32"/>
    <w:rsid w:val="009D7B65"/>
    <w:rsid w:val="009E02B8"/>
    <w:rsid w:val="009E08C7"/>
    <w:rsid w:val="009E092F"/>
    <w:rsid w:val="009E183E"/>
    <w:rsid w:val="009E1A2B"/>
    <w:rsid w:val="009E2362"/>
    <w:rsid w:val="009E27B3"/>
    <w:rsid w:val="009E2D2C"/>
    <w:rsid w:val="009E3104"/>
    <w:rsid w:val="009E35B5"/>
    <w:rsid w:val="009E3965"/>
    <w:rsid w:val="009E39F4"/>
    <w:rsid w:val="009E3F6D"/>
    <w:rsid w:val="009E41D4"/>
    <w:rsid w:val="009E42B0"/>
    <w:rsid w:val="009E44BB"/>
    <w:rsid w:val="009E4590"/>
    <w:rsid w:val="009E48AB"/>
    <w:rsid w:val="009E49E3"/>
    <w:rsid w:val="009E4B29"/>
    <w:rsid w:val="009E4C4D"/>
    <w:rsid w:val="009E4F7A"/>
    <w:rsid w:val="009E50C9"/>
    <w:rsid w:val="009E56A7"/>
    <w:rsid w:val="009E61E9"/>
    <w:rsid w:val="009E6296"/>
    <w:rsid w:val="009E6E5E"/>
    <w:rsid w:val="009E6FCE"/>
    <w:rsid w:val="009E71F7"/>
    <w:rsid w:val="009E7293"/>
    <w:rsid w:val="009E733E"/>
    <w:rsid w:val="009E748F"/>
    <w:rsid w:val="009E77D9"/>
    <w:rsid w:val="009E78A5"/>
    <w:rsid w:val="009F0017"/>
    <w:rsid w:val="009F0050"/>
    <w:rsid w:val="009F02DC"/>
    <w:rsid w:val="009F05D6"/>
    <w:rsid w:val="009F07D2"/>
    <w:rsid w:val="009F0885"/>
    <w:rsid w:val="009F0C92"/>
    <w:rsid w:val="009F16F0"/>
    <w:rsid w:val="009F16F7"/>
    <w:rsid w:val="009F17AD"/>
    <w:rsid w:val="009F1A6E"/>
    <w:rsid w:val="009F1BCF"/>
    <w:rsid w:val="009F1CA3"/>
    <w:rsid w:val="009F21FB"/>
    <w:rsid w:val="009F223B"/>
    <w:rsid w:val="009F2361"/>
    <w:rsid w:val="009F23D9"/>
    <w:rsid w:val="009F240E"/>
    <w:rsid w:val="009F25C7"/>
    <w:rsid w:val="009F28BE"/>
    <w:rsid w:val="009F2DBB"/>
    <w:rsid w:val="009F38FA"/>
    <w:rsid w:val="009F3E38"/>
    <w:rsid w:val="009F3FA4"/>
    <w:rsid w:val="009F3FCF"/>
    <w:rsid w:val="009F42E6"/>
    <w:rsid w:val="009F4CCE"/>
    <w:rsid w:val="009F4DAB"/>
    <w:rsid w:val="009F50CC"/>
    <w:rsid w:val="009F556E"/>
    <w:rsid w:val="009F5800"/>
    <w:rsid w:val="009F5812"/>
    <w:rsid w:val="009F5B40"/>
    <w:rsid w:val="009F5BBC"/>
    <w:rsid w:val="009F638B"/>
    <w:rsid w:val="009F6854"/>
    <w:rsid w:val="009F6C9E"/>
    <w:rsid w:val="009F719A"/>
    <w:rsid w:val="009F73DD"/>
    <w:rsid w:val="009F7658"/>
    <w:rsid w:val="009F78C0"/>
    <w:rsid w:val="009F7945"/>
    <w:rsid w:val="009F7B16"/>
    <w:rsid w:val="009F7F32"/>
    <w:rsid w:val="009F7FB8"/>
    <w:rsid w:val="00A002F7"/>
    <w:rsid w:val="00A00A3F"/>
    <w:rsid w:val="00A00B5A"/>
    <w:rsid w:val="00A012DA"/>
    <w:rsid w:val="00A01814"/>
    <w:rsid w:val="00A01833"/>
    <w:rsid w:val="00A0187E"/>
    <w:rsid w:val="00A01969"/>
    <w:rsid w:val="00A01B8B"/>
    <w:rsid w:val="00A01E4F"/>
    <w:rsid w:val="00A021D0"/>
    <w:rsid w:val="00A021E3"/>
    <w:rsid w:val="00A0273F"/>
    <w:rsid w:val="00A028A7"/>
    <w:rsid w:val="00A02B01"/>
    <w:rsid w:val="00A02BA5"/>
    <w:rsid w:val="00A02E27"/>
    <w:rsid w:val="00A0376E"/>
    <w:rsid w:val="00A03A00"/>
    <w:rsid w:val="00A03C52"/>
    <w:rsid w:val="00A03E22"/>
    <w:rsid w:val="00A04830"/>
    <w:rsid w:val="00A04EF0"/>
    <w:rsid w:val="00A04FF9"/>
    <w:rsid w:val="00A0506A"/>
    <w:rsid w:val="00A052C5"/>
    <w:rsid w:val="00A0597F"/>
    <w:rsid w:val="00A05AA1"/>
    <w:rsid w:val="00A064C6"/>
    <w:rsid w:val="00A06B47"/>
    <w:rsid w:val="00A06C7D"/>
    <w:rsid w:val="00A06C9F"/>
    <w:rsid w:val="00A06D61"/>
    <w:rsid w:val="00A06E11"/>
    <w:rsid w:val="00A07100"/>
    <w:rsid w:val="00A07699"/>
    <w:rsid w:val="00A07711"/>
    <w:rsid w:val="00A077AD"/>
    <w:rsid w:val="00A0789A"/>
    <w:rsid w:val="00A100A1"/>
    <w:rsid w:val="00A1020F"/>
    <w:rsid w:val="00A103FB"/>
    <w:rsid w:val="00A10A22"/>
    <w:rsid w:val="00A10B80"/>
    <w:rsid w:val="00A10F68"/>
    <w:rsid w:val="00A111BB"/>
    <w:rsid w:val="00A1156C"/>
    <w:rsid w:val="00A11B64"/>
    <w:rsid w:val="00A11FD0"/>
    <w:rsid w:val="00A11FDD"/>
    <w:rsid w:val="00A1237A"/>
    <w:rsid w:val="00A1276F"/>
    <w:rsid w:val="00A12EFB"/>
    <w:rsid w:val="00A12FA3"/>
    <w:rsid w:val="00A131EC"/>
    <w:rsid w:val="00A13CA8"/>
    <w:rsid w:val="00A140E5"/>
    <w:rsid w:val="00A1419E"/>
    <w:rsid w:val="00A14259"/>
    <w:rsid w:val="00A1477D"/>
    <w:rsid w:val="00A1480A"/>
    <w:rsid w:val="00A1493F"/>
    <w:rsid w:val="00A149AD"/>
    <w:rsid w:val="00A14D8A"/>
    <w:rsid w:val="00A14F61"/>
    <w:rsid w:val="00A1512C"/>
    <w:rsid w:val="00A15FCC"/>
    <w:rsid w:val="00A16B33"/>
    <w:rsid w:val="00A16DE4"/>
    <w:rsid w:val="00A174A9"/>
    <w:rsid w:val="00A17B34"/>
    <w:rsid w:val="00A17FB9"/>
    <w:rsid w:val="00A20134"/>
    <w:rsid w:val="00A205E5"/>
    <w:rsid w:val="00A210C5"/>
    <w:rsid w:val="00A21942"/>
    <w:rsid w:val="00A21AF7"/>
    <w:rsid w:val="00A21B93"/>
    <w:rsid w:val="00A227F3"/>
    <w:rsid w:val="00A23296"/>
    <w:rsid w:val="00A23B9F"/>
    <w:rsid w:val="00A23C64"/>
    <w:rsid w:val="00A23D95"/>
    <w:rsid w:val="00A2435F"/>
    <w:rsid w:val="00A24495"/>
    <w:rsid w:val="00A24E40"/>
    <w:rsid w:val="00A254B0"/>
    <w:rsid w:val="00A259AB"/>
    <w:rsid w:val="00A25F54"/>
    <w:rsid w:val="00A260D6"/>
    <w:rsid w:val="00A262D2"/>
    <w:rsid w:val="00A26317"/>
    <w:rsid w:val="00A2671D"/>
    <w:rsid w:val="00A26C44"/>
    <w:rsid w:val="00A26EB3"/>
    <w:rsid w:val="00A27BC1"/>
    <w:rsid w:val="00A27D54"/>
    <w:rsid w:val="00A30180"/>
    <w:rsid w:val="00A30871"/>
    <w:rsid w:val="00A308B1"/>
    <w:rsid w:val="00A308EB"/>
    <w:rsid w:val="00A3091F"/>
    <w:rsid w:val="00A30EFC"/>
    <w:rsid w:val="00A3103C"/>
    <w:rsid w:val="00A31690"/>
    <w:rsid w:val="00A3174F"/>
    <w:rsid w:val="00A31F7C"/>
    <w:rsid w:val="00A31F98"/>
    <w:rsid w:val="00A32872"/>
    <w:rsid w:val="00A335F7"/>
    <w:rsid w:val="00A3399D"/>
    <w:rsid w:val="00A34C16"/>
    <w:rsid w:val="00A358C3"/>
    <w:rsid w:val="00A35AA4"/>
    <w:rsid w:val="00A35ABD"/>
    <w:rsid w:val="00A35FEA"/>
    <w:rsid w:val="00A363E7"/>
    <w:rsid w:val="00A36526"/>
    <w:rsid w:val="00A36616"/>
    <w:rsid w:val="00A366AF"/>
    <w:rsid w:val="00A368D6"/>
    <w:rsid w:val="00A36C2D"/>
    <w:rsid w:val="00A36C35"/>
    <w:rsid w:val="00A3797B"/>
    <w:rsid w:val="00A37C87"/>
    <w:rsid w:val="00A403BB"/>
    <w:rsid w:val="00A406DA"/>
    <w:rsid w:val="00A409FB"/>
    <w:rsid w:val="00A40B40"/>
    <w:rsid w:val="00A40C1C"/>
    <w:rsid w:val="00A40DB7"/>
    <w:rsid w:val="00A40E22"/>
    <w:rsid w:val="00A413C5"/>
    <w:rsid w:val="00A41507"/>
    <w:rsid w:val="00A417A7"/>
    <w:rsid w:val="00A41C96"/>
    <w:rsid w:val="00A41E01"/>
    <w:rsid w:val="00A41E7F"/>
    <w:rsid w:val="00A41FD0"/>
    <w:rsid w:val="00A4218F"/>
    <w:rsid w:val="00A42425"/>
    <w:rsid w:val="00A4273B"/>
    <w:rsid w:val="00A42C67"/>
    <w:rsid w:val="00A42DF2"/>
    <w:rsid w:val="00A439C5"/>
    <w:rsid w:val="00A43F90"/>
    <w:rsid w:val="00A440BA"/>
    <w:rsid w:val="00A44877"/>
    <w:rsid w:val="00A44B79"/>
    <w:rsid w:val="00A4501B"/>
    <w:rsid w:val="00A452A8"/>
    <w:rsid w:val="00A4610F"/>
    <w:rsid w:val="00A46F95"/>
    <w:rsid w:val="00A475AC"/>
    <w:rsid w:val="00A4765E"/>
    <w:rsid w:val="00A476A0"/>
    <w:rsid w:val="00A477E5"/>
    <w:rsid w:val="00A47EC2"/>
    <w:rsid w:val="00A47EEB"/>
    <w:rsid w:val="00A501B4"/>
    <w:rsid w:val="00A5058C"/>
    <w:rsid w:val="00A50F78"/>
    <w:rsid w:val="00A51261"/>
    <w:rsid w:val="00A51462"/>
    <w:rsid w:val="00A517B6"/>
    <w:rsid w:val="00A517F2"/>
    <w:rsid w:val="00A526B7"/>
    <w:rsid w:val="00A52B30"/>
    <w:rsid w:val="00A530CF"/>
    <w:rsid w:val="00A53510"/>
    <w:rsid w:val="00A53565"/>
    <w:rsid w:val="00A536D8"/>
    <w:rsid w:val="00A53B1D"/>
    <w:rsid w:val="00A54484"/>
    <w:rsid w:val="00A54954"/>
    <w:rsid w:val="00A54BE4"/>
    <w:rsid w:val="00A54E3D"/>
    <w:rsid w:val="00A550E1"/>
    <w:rsid w:val="00A5510C"/>
    <w:rsid w:val="00A551B1"/>
    <w:rsid w:val="00A554DA"/>
    <w:rsid w:val="00A555B1"/>
    <w:rsid w:val="00A5564F"/>
    <w:rsid w:val="00A55673"/>
    <w:rsid w:val="00A55797"/>
    <w:rsid w:val="00A56043"/>
    <w:rsid w:val="00A56A72"/>
    <w:rsid w:val="00A56C40"/>
    <w:rsid w:val="00A575CC"/>
    <w:rsid w:val="00A57709"/>
    <w:rsid w:val="00A57B87"/>
    <w:rsid w:val="00A57DFB"/>
    <w:rsid w:val="00A600CE"/>
    <w:rsid w:val="00A6022C"/>
    <w:rsid w:val="00A60420"/>
    <w:rsid w:val="00A605D0"/>
    <w:rsid w:val="00A6070F"/>
    <w:rsid w:val="00A60BBC"/>
    <w:rsid w:val="00A60F43"/>
    <w:rsid w:val="00A61453"/>
    <w:rsid w:val="00A61860"/>
    <w:rsid w:val="00A6237E"/>
    <w:rsid w:val="00A625B4"/>
    <w:rsid w:val="00A63146"/>
    <w:rsid w:val="00A63202"/>
    <w:rsid w:val="00A63815"/>
    <w:rsid w:val="00A63B30"/>
    <w:rsid w:val="00A64608"/>
    <w:rsid w:val="00A646DE"/>
    <w:rsid w:val="00A64DA2"/>
    <w:rsid w:val="00A6521A"/>
    <w:rsid w:val="00A65420"/>
    <w:rsid w:val="00A65E1E"/>
    <w:rsid w:val="00A66090"/>
    <w:rsid w:val="00A6625A"/>
    <w:rsid w:val="00A6643B"/>
    <w:rsid w:val="00A6652D"/>
    <w:rsid w:val="00A668EC"/>
    <w:rsid w:val="00A66AFE"/>
    <w:rsid w:val="00A66C50"/>
    <w:rsid w:val="00A6707E"/>
    <w:rsid w:val="00A670BE"/>
    <w:rsid w:val="00A6736D"/>
    <w:rsid w:val="00A7016F"/>
    <w:rsid w:val="00A70509"/>
    <w:rsid w:val="00A70693"/>
    <w:rsid w:val="00A70DF5"/>
    <w:rsid w:val="00A70E61"/>
    <w:rsid w:val="00A71227"/>
    <w:rsid w:val="00A71B3B"/>
    <w:rsid w:val="00A71BF2"/>
    <w:rsid w:val="00A72167"/>
    <w:rsid w:val="00A7222E"/>
    <w:rsid w:val="00A72446"/>
    <w:rsid w:val="00A72488"/>
    <w:rsid w:val="00A728DD"/>
    <w:rsid w:val="00A72AE2"/>
    <w:rsid w:val="00A72AF7"/>
    <w:rsid w:val="00A72BD9"/>
    <w:rsid w:val="00A72BF8"/>
    <w:rsid w:val="00A72D38"/>
    <w:rsid w:val="00A73091"/>
    <w:rsid w:val="00A735E9"/>
    <w:rsid w:val="00A73B67"/>
    <w:rsid w:val="00A74399"/>
    <w:rsid w:val="00A74F8C"/>
    <w:rsid w:val="00A75C9C"/>
    <w:rsid w:val="00A764BA"/>
    <w:rsid w:val="00A77164"/>
    <w:rsid w:val="00A772A8"/>
    <w:rsid w:val="00A775B8"/>
    <w:rsid w:val="00A777C0"/>
    <w:rsid w:val="00A7781E"/>
    <w:rsid w:val="00A80170"/>
    <w:rsid w:val="00A802A6"/>
    <w:rsid w:val="00A80468"/>
    <w:rsid w:val="00A810D7"/>
    <w:rsid w:val="00A8144E"/>
    <w:rsid w:val="00A8197B"/>
    <w:rsid w:val="00A820D8"/>
    <w:rsid w:val="00A82464"/>
    <w:rsid w:val="00A829AE"/>
    <w:rsid w:val="00A82C38"/>
    <w:rsid w:val="00A82D21"/>
    <w:rsid w:val="00A84173"/>
    <w:rsid w:val="00A84654"/>
    <w:rsid w:val="00A8498B"/>
    <w:rsid w:val="00A84CBC"/>
    <w:rsid w:val="00A84F21"/>
    <w:rsid w:val="00A85195"/>
    <w:rsid w:val="00A856E7"/>
    <w:rsid w:val="00A85CD1"/>
    <w:rsid w:val="00A85DC0"/>
    <w:rsid w:val="00A8603C"/>
    <w:rsid w:val="00A862B0"/>
    <w:rsid w:val="00A86553"/>
    <w:rsid w:val="00A86B59"/>
    <w:rsid w:val="00A86D1D"/>
    <w:rsid w:val="00A86D3C"/>
    <w:rsid w:val="00A86D63"/>
    <w:rsid w:val="00A8743D"/>
    <w:rsid w:val="00A87857"/>
    <w:rsid w:val="00A87CD7"/>
    <w:rsid w:val="00A90775"/>
    <w:rsid w:val="00A91865"/>
    <w:rsid w:val="00A91969"/>
    <w:rsid w:val="00A92322"/>
    <w:rsid w:val="00A923F0"/>
    <w:rsid w:val="00A92418"/>
    <w:rsid w:val="00A92D3F"/>
    <w:rsid w:val="00A92F0C"/>
    <w:rsid w:val="00A93A79"/>
    <w:rsid w:val="00A93C43"/>
    <w:rsid w:val="00A93FA3"/>
    <w:rsid w:val="00A94250"/>
    <w:rsid w:val="00A9453B"/>
    <w:rsid w:val="00A949CA"/>
    <w:rsid w:val="00A94AF4"/>
    <w:rsid w:val="00A94E2A"/>
    <w:rsid w:val="00A953A0"/>
    <w:rsid w:val="00A956FB"/>
    <w:rsid w:val="00A957BD"/>
    <w:rsid w:val="00A95AD6"/>
    <w:rsid w:val="00A95C51"/>
    <w:rsid w:val="00A95CB0"/>
    <w:rsid w:val="00A95FBC"/>
    <w:rsid w:val="00A96016"/>
    <w:rsid w:val="00A97AAA"/>
    <w:rsid w:val="00AA0148"/>
    <w:rsid w:val="00AA0629"/>
    <w:rsid w:val="00AA0822"/>
    <w:rsid w:val="00AA0CED"/>
    <w:rsid w:val="00AA130E"/>
    <w:rsid w:val="00AA1396"/>
    <w:rsid w:val="00AA13B8"/>
    <w:rsid w:val="00AA1469"/>
    <w:rsid w:val="00AA185C"/>
    <w:rsid w:val="00AA1A65"/>
    <w:rsid w:val="00AA22A5"/>
    <w:rsid w:val="00AA256E"/>
    <w:rsid w:val="00AA305E"/>
    <w:rsid w:val="00AA329B"/>
    <w:rsid w:val="00AA33B3"/>
    <w:rsid w:val="00AA36BF"/>
    <w:rsid w:val="00AA3874"/>
    <w:rsid w:val="00AA3A7D"/>
    <w:rsid w:val="00AA3DDC"/>
    <w:rsid w:val="00AA5077"/>
    <w:rsid w:val="00AA525B"/>
    <w:rsid w:val="00AA5263"/>
    <w:rsid w:val="00AA57C5"/>
    <w:rsid w:val="00AA5AC1"/>
    <w:rsid w:val="00AA6B76"/>
    <w:rsid w:val="00AA6EAC"/>
    <w:rsid w:val="00AA6FE7"/>
    <w:rsid w:val="00AA702D"/>
    <w:rsid w:val="00AA78CC"/>
    <w:rsid w:val="00AB0305"/>
    <w:rsid w:val="00AB0CCB"/>
    <w:rsid w:val="00AB1097"/>
    <w:rsid w:val="00AB111A"/>
    <w:rsid w:val="00AB11BC"/>
    <w:rsid w:val="00AB11F8"/>
    <w:rsid w:val="00AB1275"/>
    <w:rsid w:val="00AB1636"/>
    <w:rsid w:val="00AB193D"/>
    <w:rsid w:val="00AB1A81"/>
    <w:rsid w:val="00AB1B53"/>
    <w:rsid w:val="00AB204C"/>
    <w:rsid w:val="00AB270E"/>
    <w:rsid w:val="00AB290E"/>
    <w:rsid w:val="00AB2E74"/>
    <w:rsid w:val="00AB33E4"/>
    <w:rsid w:val="00AB3905"/>
    <w:rsid w:val="00AB3A77"/>
    <w:rsid w:val="00AB3EAE"/>
    <w:rsid w:val="00AB3FE8"/>
    <w:rsid w:val="00AB4310"/>
    <w:rsid w:val="00AB443D"/>
    <w:rsid w:val="00AB45CC"/>
    <w:rsid w:val="00AB4A18"/>
    <w:rsid w:val="00AB4B1E"/>
    <w:rsid w:val="00AB4D01"/>
    <w:rsid w:val="00AB509F"/>
    <w:rsid w:val="00AB5207"/>
    <w:rsid w:val="00AB52A3"/>
    <w:rsid w:val="00AB57F2"/>
    <w:rsid w:val="00AB587D"/>
    <w:rsid w:val="00AB5F17"/>
    <w:rsid w:val="00AB60D2"/>
    <w:rsid w:val="00AB61F2"/>
    <w:rsid w:val="00AB6313"/>
    <w:rsid w:val="00AB63E2"/>
    <w:rsid w:val="00AB63E8"/>
    <w:rsid w:val="00AB6569"/>
    <w:rsid w:val="00AB6BF9"/>
    <w:rsid w:val="00AB7405"/>
    <w:rsid w:val="00AB7C52"/>
    <w:rsid w:val="00AC0065"/>
    <w:rsid w:val="00AC0198"/>
    <w:rsid w:val="00AC04DF"/>
    <w:rsid w:val="00AC0AFF"/>
    <w:rsid w:val="00AC0BAF"/>
    <w:rsid w:val="00AC12C6"/>
    <w:rsid w:val="00AC1349"/>
    <w:rsid w:val="00AC18FA"/>
    <w:rsid w:val="00AC1C49"/>
    <w:rsid w:val="00AC2459"/>
    <w:rsid w:val="00AC249A"/>
    <w:rsid w:val="00AC2B2A"/>
    <w:rsid w:val="00AC2F4F"/>
    <w:rsid w:val="00AC3315"/>
    <w:rsid w:val="00AC3BF0"/>
    <w:rsid w:val="00AC4269"/>
    <w:rsid w:val="00AC44D8"/>
    <w:rsid w:val="00AC480C"/>
    <w:rsid w:val="00AC495B"/>
    <w:rsid w:val="00AC50F6"/>
    <w:rsid w:val="00AC52F2"/>
    <w:rsid w:val="00AC5970"/>
    <w:rsid w:val="00AC59D1"/>
    <w:rsid w:val="00AC5A34"/>
    <w:rsid w:val="00AC5BEE"/>
    <w:rsid w:val="00AC5F0C"/>
    <w:rsid w:val="00AC6C75"/>
    <w:rsid w:val="00AC6EE4"/>
    <w:rsid w:val="00AC736A"/>
    <w:rsid w:val="00AC7826"/>
    <w:rsid w:val="00AC7FA0"/>
    <w:rsid w:val="00AD02DD"/>
    <w:rsid w:val="00AD0D5D"/>
    <w:rsid w:val="00AD1585"/>
    <w:rsid w:val="00AD23B7"/>
    <w:rsid w:val="00AD255C"/>
    <w:rsid w:val="00AD282A"/>
    <w:rsid w:val="00AD2F22"/>
    <w:rsid w:val="00AD32D9"/>
    <w:rsid w:val="00AD372A"/>
    <w:rsid w:val="00AD3794"/>
    <w:rsid w:val="00AD381D"/>
    <w:rsid w:val="00AD3F97"/>
    <w:rsid w:val="00AD41F4"/>
    <w:rsid w:val="00AD4293"/>
    <w:rsid w:val="00AD45E5"/>
    <w:rsid w:val="00AD4A99"/>
    <w:rsid w:val="00AD4B34"/>
    <w:rsid w:val="00AD4EDB"/>
    <w:rsid w:val="00AD533B"/>
    <w:rsid w:val="00AD5E1B"/>
    <w:rsid w:val="00AD5F2C"/>
    <w:rsid w:val="00AD60B3"/>
    <w:rsid w:val="00AD6574"/>
    <w:rsid w:val="00AD6AAA"/>
    <w:rsid w:val="00AD6CA8"/>
    <w:rsid w:val="00AD6E8B"/>
    <w:rsid w:val="00AD6F7B"/>
    <w:rsid w:val="00AD735B"/>
    <w:rsid w:val="00AD7FF1"/>
    <w:rsid w:val="00AE0522"/>
    <w:rsid w:val="00AE0725"/>
    <w:rsid w:val="00AE082D"/>
    <w:rsid w:val="00AE08D3"/>
    <w:rsid w:val="00AE0A04"/>
    <w:rsid w:val="00AE0A08"/>
    <w:rsid w:val="00AE0A88"/>
    <w:rsid w:val="00AE0B2B"/>
    <w:rsid w:val="00AE1B0A"/>
    <w:rsid w:val="00AE1FDC"/>
    <w:rsid w:val="00AE202B"/>
    <w:rsid w:val="00AE251D"/>
    <w:rsid w:val="00AE2685"/>
    <w:rsid w:val="00AE2A92"/>
    <w:rsid w:val="00AE2DE3"/>
    <w:rsid w:val="00AE3893"/>
    <w:rsid w:val="00AE3F58"/>
    <w:rsid w:val="00AE465E"/>
    <w:rsid w:val="00AE4AB5"/>
    <w:rsid w:val="00AE4F7D"/>
    <w:rsid w:val="00AE540F"/>
    <w:rsid w:val="00AE558A"/>
    <w:rsid w:val="00AE5611"/>
    <w:rsid w:val="00AE563A"/>
    <w:rsid w:val="00AE5767"/>
    <w:rsid w:val="00AE5BE4"/>
    <w:rsid w:val="00AE5D48"/>
    <w:rsid w:val="00AE622D"/>
    <w:rsid w:val="00AE633F"/>
    <w:rsid w:val="00AE63C9"/>
    <w:rsid w:val="00AE6953"/>
    <w:rsid w:val="00AE6AF6"/>
    <w:rsid w:val="00AE6E7C"/>
    <w:rsid w:val="00AE6F71"/>
    <w:rsid w:val="00AE719E"/>
    <w:rsid w:val="00AF05FF"/>
    <w:rsid w:val="00AF0C6E"/>
    <w:rsid w:val="00AF106E"/>
    <w:rsid w:val="00AF10EF"/>
    <w:rsid w:val="00AF1405"/>
    <w:rsid w:val="00AF15B1"/>
    <w:rsid w:val="00AF1A2D"/>
    <w:rsid w:val="00AF1DBB"/>
    <w:rsid w:val="00AF1E9F"/>
    <w:rsid w:val="00AF269A"/>
    <w:rsid w:val="00AF26A5"/>
    <w:rsid w:val="00AF2D6F"/>
    <w:rsid w:val="00AF2F31"/>
    <w:rsid w:val="00AF324D"/>
    <w:rsid w:val="00AF3C5B"/>
    <w:rsid w:val="00AF3CD3"/>
    <w:rsid w:val="00AF407C"/>
    <w:rsid w:val="00AF438C"/>
    <w:rsid w:val="00AF4614"/>
    <w:rsid w:val="00AF4A7E"/>
    <w:rsid w:val="00AF5096"/>
    <w:rsid w:val="00AF533F"/>
    <w:rsid w:val="00AF5792"/>
    <w:rsid w:val="00AF59FF"/>
    <w:rsid w:val="00AF65BB"/>
    <w:rsid w:val="00AF686D"/>
    <w:rsid w:val="00AF6A85"/>
    <w:rsid w:val="00AF744E"/>
    <w:rsid w:val="00AF76C9"/>
    <w:rsid w:val="00AF7EDE"/>
    <w:rsid w:val="00B00635"/>
    <w:rsid w:val="00B0180A"/>
    <w:rsid w:val="00B01BBF"/>
    <w:rsid w:val="00B025AD"/>
    <w:rsid w:val="00B02EAA"/>
    <w:rsid w:val="00B039AF"/>
    <w:rsid w:val="00B03D15"/>
    <w:rsid w:val="00B03E64"/>
    <w:rsid w:val="00B03F82"/>
    <w:rsid w:val="00B04618"/>
    <w:rsid w:val="00B0613A"/>
    <w:rsid w:val="00B0668E"/>
    <w:rsid w:val="00B06DBD"/>
    <w:rsid w:val="00B06F34"/>
    <w:rsid w:val="00B06F8A"/>
    <w:rsid w:val="00B071D4"/>
    <w:rsid w:val="00B075F3"/>
    <w:rsid w:val="00B0767D"/>
    <w:rsid w:val="00B07759"/>
    <w:rsid w:val="00B10182"/>
    <w:rsid w:val="00B102A8"/>
    <w:rsid w:val="00B1036D"/>
    <w:rsid w:val="00B103B5"/>
    <w:rsid w:val="00B1046C"/>
    <w:rsid w:val="00B1057C"/>
    <w:rsid w:val="00B10583"/>
    <w:rsid w:val="00B1097E"/>
    <w:rsid w:val="00B10BA2"/>
    <w:rsid w:val="00B10BE2"/>
    <w:rsid w:val="00B118E2"/>
    <w:rsid w:val="00B118FE"/>
    <w:rsid w:val="00B11B68"/>
    <w:rsid w:val="00B12354"/>
    <w:rsid w:val="00B12557"/>
    <w:rsid w:val="00B12A35"/>
    <w:rsid w:val="00B12F5B"/>
    <w:rsid w:val="00B12F79"/>
    <w:rsid w:val="00B13267"/>
    <w:rsid w:val="00B13D31"/>
    <w:rsid w:val="00B13FEA"/>
    <w:rsid w:val="00B14504"/>
    <w:rsid w:val="00B14AD8"/>
    <w:rsid w:val="00B14F32"/>
    <w:rsid w:val="00B14F6A"/>
    <w:rsid w:val="00B158F3"/>
    <w:rsid w:val="00B159F4"/>
    <w:rsid w:val="00B15C76"/>
    <w:rsid w:val="00B15F01"/>
    <w:rsid w:val="00B16022"/>
    <w:rsid w:val="00B16100"/>
    <w:rsid w:val="00B16D4B"/>
    <w:rsid w:val="00B17203"/>
    <w:rsid w:val="00B17457"/>
    <w:rsid w:val="00B17B88"/>
    <w:rsid w:val="00B17DC7"/>
    <w:rsid w:val="00B17ED9"/>
    <w:rsid w:val="00B2022E"/>
    <w:rsid w:val="00B204A4"/>
    <w:rsid w:val="00B2063D"/>
    <w:rsid w:val="00B2066E"/>
    <w:rsid w:val="00B20EE7"/>
    <w:rsid w:val="00B21296"/>
    <w:rsid w:val="00B21648"/>
    <w:rsid w:val="00B219D8"/>
    <w:rsid w:val="00B22204"/>
    <w:rsid w:val="00B22208"/>
    <w:rsid w:val="00B226D3"/>
    <w:rsid w:val="00B22C4A"/>
    <w:rsid w:val="00B22D0A"/>
    <w:rsid w:val="00B22E8D"/>
    <w:rsid w:val="00B238CC"/>
    <w:rsid w:val="00B23A19"/>
    <w:rsid w:val="00B23C42"/>
    <w:rsid w:val="00B23FF3"/>
    <w:rsid w:val="00B25065"/>
    <w:rsid w:val="00B251E4"/>
    <w:rsid w:val="00B25262"/>
    <w:rsid w:val="00B257AD"/>
    <w:rsid w:val="00B25AE5"/>
    <w:rsid w:val="00B261F3"/>
    <w:rsid w:val="00B26752"/>
    <w:rsid w:val="00B268F5"/>
    <w:rsid w:val="00B26932"/>
    <w:rsid w:val="00B269A0"/>
    <w:rsid w:val="00B2725F"/>
    <w:rsid w:val="00B2770D"/>
    <w:rsid w:val="00B27DCA"/>
    <w:rsid w:val="00B27ECB"/>
    <w:rsid w:val="00B30040"/>
    <w:rsid w:val="00B3021B"/>
    <w:rsid w:val="00B302B3"/>
    <w:rsid w:val="00B30EDC"/>
    <w:rsid w:val="00B318DA"/>
    <w:rsid w:val="00B31D44"/>
    <w:rsid w:val="00B31F0A"/>
    <w:rsid w:val="00B31F13"/>
    <w:rsid w:val="00B325BC"/>
    <w:rsid w:val="00B325C7"/>
    <w:rsid w:val="00B328B4"/>
    <w:rsid w:val="00B33B6A"/>
    <w:rsid w:val="00B341E9"/>
    <w:rsid w:val="00B34419"/>
    <w:rsid w:val="00B34592"/>
    <w:rsid w:val="00B34E85"/>
    <w:rsid w:val="00B35041"/>
    <w:rsid w:val="00B351CE"/>
    <w:rsid w:val="00B353DC"/>
    <w:rsid w:val="00B35730"/>
    <w:rsid w:val="00B35985"/>
    <w:rsid w:val="00B36059"/>
    <w:rsid w:val="00B36ED6"/>
    <w:rsid w:val="00B37050"/>
    <w:rsid w:val="00B37397"/>
    <w:rsid w:val="00B37642"/>
    <w:rsid w:val="00B37D44"/>
    <w:rsid w:val="00B37DF7"/>
    <w:rsid w:val="00B37E6F"/>
    <w:rsid w:val="00B403E5"/>
    <w:rsid w:val="00B40CCE"/>
    <w:rsid w:val="00B40F3B"/>
    <w:rsid w:val="00B41368"/>
    <w:rsid w:val="00B413D2"/>
    <w:rsid w:val="00B41550"/>
    <w:rsid w:val="00B4179C"/>
    <w:rsid w:val="00B41848"/>
    <w:rsid w:val="00B42245"/>
    <w:rsid w:val="00B42D0F"/>
    <w:rsid w:val="00B4316E"/>
    <w:rsid w:val="00B434B5"/>
    <w:rsid w:val="00B43520"/>
    <w:rsid w:val="00B43607"/>
    <w:rsid w:val="00B43BA1"/>
    <w:rsid w:val="00B43C82"/>
    <w:rsid w:val="00B44091"/>
    <w:rsid w:val="00B441DB"/>
    <w:rsid w:val="00B44AE4"/>
    <w:rsid w:val="00B44EA4"/>
    <w:rsid w:val="00B44FBD"/>
    <w:rsid w:val="00B45391"/>
    <w:rsid w:val="00B4546B"/>
    <w:rsid w:val="00B454F5"/>
    <w:rsid w:val="00B4585B"/>
    <w:rsid w:val="00B463B2"/>
    <w:rsid w:val="00B4665D"/>
    <w:rsid w:val="00B4678A"/>
    <w:rsid w:val="00B46C39"/>
    <w:rsid w:val="00B4709C"/>
    <w:rsid w:val="00B47148"/>
    <w:rsid w:val="00B4798F"/>
    <w:rsid w:val="00B47E16"/>
    <w:rsid w:val="00B47EDC"/>
    <w:rsid w:val="00B50252"/>
    <w:rsid w:val="00B502EF"/>
    <w:rsid w:val="00B5045E"/>
    <w:rsid w:val="00B50858"/>
    <w:rsid w:val="00B51A8B"/>
    <w:rsid w:val="00B51BED"/>
    <w:rsid w:val="00B52227"/>
    <w:rsid w:val="00B52688"/>
    <w:rsid w:val="00B52D58"/>
    <w:rsid w:val="00B52D67"/>
    <w:rsid w:val="00B52DCB"/>
    <w:rsid w:val="00B52EF9"/>
    <w:rsid w:val="00B530D0"/>
    <w:rsid w:val="00B532B2"/>
    <w:rsid w:val="00B53513"/>
    <w:rsid w:val="00B535C4"/>
    <w:rsid w:val="00B54007"/>
    <w:rsid w:val="00B54088"/>
    <w:rsid w:val="00B54817"/>
    <w:rsid w:val="00B550D4"/>
    <w:rsid w:val="00B55400"/>
    <w:rsid w:val="00B559D8"/>
    <w:rsid w:val="00B55AD4"/>
    <w:rsid w:val="00B55D2E"/>
    <w:rsid w:val="00B5684C"/>
    <w:rsid w:val="00B56B0D"/>
    <w:rsid w:val="00B57055"/>
    <w:rsid w:val="00B57322"/>
    <w:rsid w:val="00B600AE"/>
    <w:rsid w:val="00B6049B"/>
    <w:rsid w:val="00B60E11"/>
    <w:rsid w:val="00B60E28"/>
    <w:rsid w:val="00B61181"/>
    <w:rsid w:val="00B61BAC"/>
    <w:rsid w:val="00B622C7"/>
    <w:rsid w:val="00B6254F"/>
    <w:rsid w:val="00B628D1"/>
    <w:rsid w:val="00B62A1B"/>
    <w:rsid w:val="00B63045"/>
    <w:rsid w:val="00B63672"/>
    <w:rsid w:val="00B639E6"/>
    <w:rsid w:val="00B640BC"/>
    <w:rsid w:val="00B6457B"/>
    <w:rsid w:val="00B646C0"/>
    <w:rsid w:val="00B649D2"/>
    <w:rsid w:val="00B64E2F"/>
    <w:rsid w:val="00B654B9"/>
    <w:rsid w:val="00B6576E"/>
    <w:rsid w:val="00B66062"/>
    <w:rsid w:val="00B665B4"/>
    <w:rsid w:val="00B6666E"/>
    <w:rsid w:val="00B66FEF"/>
    <w:rsid w:val="00B67284"/>
    <w:rsid w:val="00B679DC"/>
    <w:rsid w:val="00B67ED3"/>
    <w:rsid w:val="00B7064F"/>
    <w:rsid w:val="00B70654"/>
    <w:rsid w:val="00B7097D"/>
    <w:rsid w:val="00B714E6"/>
    <w:rsid w:val="00B71624"/>
    <w:rsid w:val="00B72E27"/>
    <w:rsid w:val="00B7302A"/>
    <w:rsid w:val="00B730CC"/>
    <w:rsid w:val="00B734EA"/>
    <w:rsid w:val="00B737D6"/>
    <w:rsid w:val="00B7396A"/>
    <w:rsid w:val="00B73BF8"/>
    <w:rsid w:val="00B73CC8"/>
    <w:rsid w:val="00B7426E"/>
    <w:rsid w:val="00B7465E"/>
    <w:rsid w:val="00B746E0"/>
    <w:rsid w:val="00B749DC"/>
    <w:rsid w:val="00B74A1D"/>
    <w:rsid w:val="00B74ADE"/>
    <w:rsid w:val="00B75556"/>
    <w:rsid w:val="00B75B27"/>
    <w:rsid w:val="00B771CB"/>
    <w:rsid w:val="00B77219"/>
    <w:rsid w:val="00B77FC4"/>
    <w:rsid w:val="00B80BF6"/>
    <w:rsid w:val="00B8129A"/>
    <w:rsid w:val="00B81462"/>
    <w:rsid w:val="00B816AA"/>
    <w:rsid w:val="00B8172F"/>
    <w:rsid w:val="00B8182D"/>
    <w:rsid w:val="00B819D3"/>
    <w:rsid w:val="00B81A11"/>
    <w:rsid w:val="00B81ECF"/>
    <w:rsid w:val="00B82511"/>
    <w:rsid w:val="00B82564"/>
    <w:rsid w:val="00B82F49"/>
    <w:rsid w:val="00B83441"/>
    <w:rsid w:val="00B837E2"/>
    <w:rsid w:val="00B8387A"/>
    <w:rsid w:val="00B83B3B"/>
    <w:rsid w:val="00B83F84"/>
    <w:rsid w:val="00B83FA6"/>
    <w:rsid w:val="00B841EF"/>
    <w:rsid w:val="00B84BDA"/>
    <w:rsid w:val="00B8506B"/>
    <w:rsid w:val="00B85690"/>
    <w:rsid w:val="00B857A8"/>
    <w:rsid w:val="00B857E5"/>
    <w:rsid w:val="00B860B0"/>
    <w:rsid w:val="00B86229"/>
    <w:rsid w:val="00B86586"/>
    <w:rsid w:val="00B867C4"/>
    <w:rsid w:val="00B869D4"/>
    <w:rsid w:val="00B86B65"/>
    <w:rsid w:val="00B86C6C"/>
    <w:rsid w:val="00B86CB8"/>
    <w:rsid w:val="00B86F39"/>
    <w:rsid w:val="00B86F88"/>
    <w:rsid w:val="00B8741F"/>
    <w:rsid w:val="00B87676"/>
    <w:rsid w:val="00B87842"/>
    <w:rsid w:val="00B9032D"/>
    <w:rsid w:val="00B904E7"/>
    <w:rsid w:val="00B90917"/>
    <w:rsid w:val="00B90ACE"/>
    <w:rsid w:val="00B90D23"/>
    <w:rsid w:val="00B90DFF"/>
    <w:rsid w:val="00B9105C"/>
    <w:rsid w:val="00B91074"/>
    <w:rsid w:val="00B914B4"/>
    <w:rsid w:val="00B9187A"/>
    <w:rsid w:val="00B91B08"/>
    <w:rsid w:val="00B922E7"/>
    <w:rsid w:val="00B92616"/>
    <w:rsid w:val="00B9295B"/>
    <w:rsid w:val="00B92CEF"/>
    <w:rsid w:val="00B92EAE"/>
    <w:rsid w:val="00B9306A"/>
    <w:rsid w:val="00B93205"/>
    <w:rsid w:val="00B93703"/>
    <w:rsid w:val="00B94491"/>
    <w:rsid w:val="00B95322"/>
    <w:rsid w:val="00B95A0D"/>
    <w:rsid w:val="00B95AD4"/>
    <w:rsid w:val="00B95DBB"/>
    <w:rsid w:val="00B977D5"/>
    <w:rsid w:val="00B97C5B"/>
    <w:rsid w:val="00BA0283"/>
    <w:rsid w:val="00BA0842"/>
    <w:rsid w:val="00BA0934"/>
    <w:rsid w:val="00BA0A1C"/>
    <w:rsid w:val="00BA0B50"/>
    <w:rsid w:val="00BA0DA1"/>
    <w:rsid w:val="00BA1392"/>
    <w:rsid w:val="00BA19D3"/>
    <w:rsid w:val="00BA1A83"/>
    <w:rsid w:val="00BA23EA"/>
    <w:rsid w:val="00BA2A5A"/>
    <w:rsid w:val="00BA2E37"/>
    <w:rsid w:val="00BA30DF"/>
    <w:rsid w:val="00BA331C"/>
    <w:rsid w:val="00BA3852"/>
    <w:rsid w:val="00BA47A0"/>
    <w:rsid w:val="00BA48FC"/>
    <w:rsid w:val="00BA4AE7"/>
    <w:rsid w:val="00BA4E3B"/>
    <w:rsid w:val="00BA4F22"/>
    <w:rsid w:val="00BA573F"/>
    <w:rsid w:val="00BA5780"/>
    <w:rsid w:val="00BA597E"/>
    <w:rsid w:val="00BA5CA3"/>
    <w:rsid w:val="00BA60C2"/>
    <w:rsid w:val="00BA614B"/>
    <w:rsid w:val="00BA62B1"/>
    <w:rsid w:val="00BA652A"/>
    <w:rsid w:val="00BA66B6"/>
    <w:rsid w:val="00BA6777"/>
    <w:rsid w:val="00BA6859"/>
    <w:rsid w:val="00BA6F60"/>
    <w:rsid w:val="00BA768C"/>
    <w:rsid w:val="00BA7766"/>
    <w:rsid w:val="00BA77AA"/>
    <w:rsid w:val="00BA782C"/>
    <w:rsid w:val="00BA7A8B"/>
    <w:rsid w:val="00BB0461"/>
    <w:rsid w:val="00BB04E9"/>
    <w:rsid w:val="00BB0507"/>
    <w:rsid w:val="00BB0554"/>
    <w:rsid w:val="00BB0567"/>
    <w:rsid w:val="00BB10B7"/>
    <w:rsid w:val="00BB1531"/>
    <w:rsid w:val="00BB2301"/>
    <w:rsid w:val="00BB29F4"/>
    <w:rsid w:val="00BB2C05"/>
    <w:rsid w:val="00BB35D7"/>
    <w:rsid w:val="00BB35F2"/>
    <w:rsid w:val="00BB399D"/>
    <w:rsid w:val="00BB3B70"/>
    <w:rsid w:val="00BB4095"/>
    <w:rsid w:val="00BB45E5"/>
    <w:rsid w:val="00BB45E7"/>
    <w:rsid w:val="00BB4681"/>
    <w:rsid w:val="00BB47E4"/>
    <w:rsid w:val="00BB4A54"/>
    <w:rsid w:val="00BB4EEF"/>
    <w:rsid w:val="00BB4FD6"/>
    <w:rsid w:val="00BB57C4"/>
    <w:rsid w:val="00BB58E9"/>
    <w:rsid w:val="00BB5E55"/>
    <w:rsid w:val="00BB6292"/>
    <w:rsid w:val="00BB6817"/>
    <w:rsid w:val="00BB6841"/>
    <w:rsid w:val="00BB6C56"/>
    <w:rsid w:val="00BB6C62"/>
    <w:rsid w:val="00BB7160"/>
    <w:rsid w:val="00BB717F"/>
    <w:rsid w:val="00BB77BE"/>
    <w:rsid w:val="00BB7DFA"/>
    <w:rsid w:val="00BC02B8"/>
    <w:rsid w:val="00BC039D"/>
    <w:rsid w:val="00BC08BC"/>
    <w:rsid w:val="00BC0C10"/>
    <w:rsid w:val="00BC0F5B"/>
    <w:rsid w:val="00BC14A7"/>
    <w:rsid w:val="00BC151C"/>
    <w:rsid w:val="00BC1822"/>
    <w:rsid w:val="00BC2171"/>
    <w:rsid w:val="00BC21C9"/>
    <w:rsid w:val="00BC2828"/>
    <w:rsid w:val="00BC3009"/>
    <w:rsid w:val="00BC386D"/>
    <w:rsid w:val="00BC3D3F"/>
    <w:rsid w:val="00BC3D91"/>
    <w:rsid w:val="00BC47DE"/>
    <w:rsid w:val="00BC4876"/>
    <w:rsid w:val="00BC4A18"/>
    <w:rsid w:val="00BC4B5F"/>
    <w:rsid w:val="00BC4DC7"/>
    <w:rsid w:val="00BC51B9"/>
    <w:rsid w:val="00BC51C9"/>
    <w:rsid w:val="00BC57ED"/>
    <w:rsid w:val="00BC583E"/>
    <w:rsid w:val="00BC5E9A"/>
    <w:rsid w:val="00BC622F"/>
    <w:rsid w:val="00BC6B53"/>
    <w:rsid w:val="00BC6D5A"/>
    <w:rsid w:val="00BC75DA"/>
    <w:rsid w:val="00BC7A2B"/>
    <w:rsid w:val="00BC7CD0"/>
    <w:rsid w:val="00BC7E4A"/>
    <w:rsid w:val="00BC7F8C"/>
    <w:rsid w:val="00BD035D"/>
    <w:rsid w:val="00BD0520"/>
    <w:rsid w:val="00BD0606"/>
    <w:rsid w:val="00BD075E"/>
    <w:rsid w:val="00BD1AC8"/>
    <w:rsid w:val="00BD2351"/>
    <w:rsid w:val="00BD2864"/>
    <w:rsid w:val="00BD28CC"/>
    <w:rsid w:val="00BD2A41"/>
    <w:rsid w:val="00BD2D28"/>
    <w:rsid w:val="00BD2F9E"/>
    <w:rsid w:val="00BD31BC"/>
    <w:rsid w:val="00BD31F5"/>
    <w:rsid w:val="00BD3235"/>
    <w:rsid w:val="00BD329F"/>
    <w:rsid w:val="00BD354A"/>
    <w:rsid w:val="00BD35D2"/>
    <w:rsid w:val="00BD39B4"/>
    <w:rsid w:val="00BD3CBF"/>
    <w:rsid w:val="00BD3CCC"/>
    <w:rsid w:val="00BD3CD4"/>
    <w:rsid w:val="00BD3FC3"/>
    <w:rsid w:val="00BD42D2"/>
    <w:rsid w:val="00BD42DA"/>
    <w:rsid w:val="00BD4641"/>
    <w:rsid w:val="00BD4B28"/>
    <w:rsid w:val="00BD4B8E"/>
    <w:rsid w:val="00BD4E42"/>
    <w:rsid w:val="00BD4EA0"/>
    <w:rsid w:val="00BD5102"/>
    <w:rsid w:val="00BD5721"/>
    <w:rsid w:val="00BD5875"/>
    <w:rsid w:val="00BD593F"/>
    <w:rsid w:val="00BD658D"/>
    <w:rsid w:val="00BD6918"/>
    <w:rsid w:val="00BD6D6C"/>
    <w:rsid w:val="00BD71B7"/>
    <w:rsid w:val="00BD77AC"/>
    <w:rsid w:val="00BD7F87"/>
    <w:rsid w:val="00BE0077"/>
    <w:rsid w:val="00BE0093"/>
    <w:rsid w:val="00BE020B"/>
    <w:rsid w:val="00BE065D"/>
    <w:rsid w:val="00BE1252"/>
    <w:rsid w:val="00BE1822"/>
    <w:rsid w:val="00BE19EF"/>
    <w:rsid w:val="00BE1AD2"/>
    <w:rsid w:val="00BE1AEA"/>
    <w:rsid w:val="00BE1D5F"/>
    <w:rsid w:val="00BE1F55"/>
    <w:rsid w:val="00BE225F"/>
    <w:rsid w:val="00BE271B"/>
    <w:rsid w:val="00BE2722"/>
    <w:rsid w:val="00BE29C2"/>
    <w:rsid w:val="00BE2E8E"/>
    <w:rsid w:val="00BE34D6"/>
    <w:rsid w:val="00BE35F8"/>
    <w:rsid w:val="00BE386E"/>
    <w:rsid w:val="00BE3899"/>
    <w:rsid w:val="00BE394F"/>
    <w:rsid w:val="00BE39D4"/>
    <w:rsid w:val="00BE3CB6"/>
    <w:rsid w:val="00BE3DB3"/>
    <w:rsid w:val="00BE3EA0"/>
    <w:rsid w:val="00BE3EF9"/>
    <w:rsid w:val="00BE404F"/>
    <w:rsid w:val="00BE4097"/>
    <w:rsid w:val="00BE45D8"/>
    <w:rsid w:val="00BE4E08"/>
    <w:rsid w:val="00BE588B"/>
    <w:rsid w:val="00BE5E7A"/>
    <w:rsid w:val="00BE6234"/>
    <w:rsid w:val="00BE62D8"/>
    <w:rsid w:val="00BE6695"/>
    <w:rsid w:val="00BE68BE"/>
    <w:rsid w:val="00BE6AD6"/>
    <w:rsid w:val="00BE734D"/>
    <w:rsid w:val="00BE73D1"/>
    <w:rsid w:val="00BE7E20"/>
    <w:rsid w:val="00BE7F3A"/>
    <w:rsid w:val="00BF01CC"/>
    <w:rsid w:val="00BF0383"/>
    <w:rsid w:val="00BF05DB"/>
    <w:rsid w:val="00BF0766"/>
    <w:rsid w:val="00BF0767"/>
    <w:rsid w:val="00BF0E8E"/>
    <w:rsid w:val="00BF101F"/>
    <w:rsid w:val="00BF1232"/>
    <w:rsid w:val="00BF138E"/>
    <w:rsid w:val="00BF267D"/>
    <w:rsid w:val="00BF2BC9"/>
    <w:rsid w:val="00BF2DB9"/>
    <w:rsid w:val="00BF2E56"/>
    <w:rsid w:val="00BF38DE"/>
    <w:rsid w:val="00BF39D5"/>
    <w:rsid w:val="00BF3B37"/>
    <w:rsid w:val="00BF4028"/>
    <w:rsid w:val="00BF46E1"/>
    <w:rsid w:val="00BF4BE7"/>
    <w:rsid w:val="00BF4DB3"/>
    <w:rsid w:val="00BF528A"/>
    <w:rsid w:val="00BF5C5E"/>
    <w:rsid w:val="00BF60F2"/>
    <w:rsid w:val="00BF6432"/>
    <w:rsid w:val="00BF66D1"/>
    <w:rsid w:val="00BF6E9B"/>
    <w:rsid w:val="00BF72FE"/>
    <w:rsid w:val="00BF78E9"/>
    <w:rsid w:val="00BF79A2"/>
    <w:rsid w:val="00BF7D06"/>
    <w:rsid w:val="00BF7E40"/>
    <w:rsid w:val="00BF7EFE"/>
    <w:rsid w:val="00C0048C"/>
    <w:rsid w:val="00C006FB"/>
    <w:rsid w:val="00C00A07"/>
    <w:rsid w:val="00C0104D"/>
    <w:rsid w:val="00C017ED"/>
    <w:rsid w:val="00C018C2"/>
    <w:rsid w:val="00C01A4F"/>
    <w:rsid w:val="00C02687"/>
    <w:rsid w:val="00C02A8E"/>
    <w:rsid w:val="00C02FDF"/>
    <w:rsid w:val="00C0302A"/>
    <w:rsid w:val="00C032E5"/>
    <w:rsid w:val="00C037B7"/>
    <w:rsid w:val="00C0386B"/>
    <w:rsid w:val="00C03BC3"/>
    <w:rsid w:val="00C04755"/>
    <w:rsid w:val="00C0495D"/>
    <w:rsid w:val="00C04BFE"/>
    <w:rsid w:val="00C04E0E"/>
    <w:rsid w:val="00C05A1A"/>
    <w:rsid w:val="00C05AD7"/>
    <w:rsid w:val="00C0600B"/>
    <w:rsid w:val="00C07598"/>
    <w:rsid w:val="00C07B3E"/>
    <w:rsid w:val="00C07C63"/>
    <w:rsid w:val="00C07CE3"/>
    <w:rsid w:val="00C10423"/>
    <w:rsid w:val="00C1055F"/>
    <w:rsid w:val="00C10F71"/>
    <w:rsid w:val="00C11072"/>
    <w:rsid w:val="00C113D8"/>
    <w:rsid w:val="00C11850"/>
    <w:rsid w:val="00C11B24"/>
    <w:rsid w:val="00C12045"/>
    <w:rsid w:val="00C122AA"/>
    <w:rsid w:val="00C12E90"/>
    <w:rsid w:val="00C12FE9"/>
    <w:rsid w:val="00C136DE"/>
    <w:rsid w:val="00C137F1"/>
    <w:rsid w:val="00C13C94"/>
    <w:rsid w:val="00C13CBA"/>
    <w:rsid w:val="00C13D5B"/>
    <w:rsid w:val="00C13F03"/>
    <w:rsid w:val="00C13F82"/>
    <w:rsid w:val="00C14877"/>
    <w:rsid w:val="00C14FF2"/>
    <w:rsid w:val="00C15B03"/>
    <w:rsid w:val="00C15DB1"/>
    <w:rsid w:val="00C15F0A"/>
    <w:rsid w:val="00C16624"/>
    <w:rsid w:val="00C169A7"/>
    <w:rsid w:val="00C16A44"/>
    <w:rsid w:val="00C17029"/>
    <w:rsid w:val="00C170BE"/>
    <w:rsid w:val="00C17206"/>
    <w:rsid w:val="00C1761E"/>
    <w:rsid w:val="00C1765D"/>
    <w:rsid w:val="00C17AD1"/>
    <w:rsid w:val="00C20082"/>
    <w:rsid w:val="00C201B0"/>
    <w:rsid w:val="00C206C9"/>
    <w:rsid w:val="00C20A6E"/>
    <w:rsid w:val="00C20B5D"/>
    <w:rsid w:val="00C20FDA"/>
    <w:rsid w:val="00C210B4"/>
    <w:rsid w:val="00C21125"/>
    <w:rsid w:val="00C2115F"/>
    <w:rsid w:val="00C21244"/>
    <w:rsid w:val="00C21516"/>
    <w:rsid w:val="00C216C2"/>
    <w:rsid w:val="00C2224B"/>
    <w:rsid w:val="00C22503"/>
    <w:rsid w:val="00C225C7"/>
    <w:rsid w:val="00C227F5"/>
    <w:rsid w:val="00C22943"/>
    <w:rsid w:val="00C22B92"/>
    <w:rsid w:val="00C22B9B"/>
    <w:rsid w:val="00C22F32"/>
    <w:rsid w:val="00C2378E"/>
    <w:rsid w:val="00C23905"/>
    <w:rsid w:val="00C23AC2"/>
    <w:rsid w:val="00C23EBB"/>
    <w:rsid w:val="00C2455E"/>
    <w:rsid w:val="00C247D5"/>
    <w:rsid w:val="00C24A4E"/>
    <w:rsid w:val="00C24CEB"/>
    <w:rsid w:val="00C24F70"/>
    <w:rsid w:val="00C258A3"/>
    <w:rsid w:val="00C25938"/>
    <w:rsid w:val="00C25C7B"/>
    <w:rsid w:val="00C25CD0"/>
    <w:rsid w:val="00C25FFE"/>
    <w:rsid w:val="00C26310"/>
    <w:rsid w:val="00C263EA"/>
    <w:rsid w:val="00C264E1"/>
    <w:rsid w:val="00C26D35"/>
    <w:rsid w:val="00C26E0E"/>
    <w:rsid w:val="00C26EE7"/>
    <w:rsid w:val="00C272A2"/>
    <w:rsid w:val="00C27509"/>
    <w:rsid w:val="00C2760D"/>
    <w:rsid w:val="00C276E5"/>
    <w:rsid w:val="00C27A38"/>
    <w:rsid w:val="00C27DC0"/>
    <w:rsid w:val="00C30074"/>
    <w:rsid w:val="00C301DC"/>
    <w:rsid w:val="00C30EE6"/>
    <w:rsid w:val="00C311F9"/>
    <w:rsid w:val="00C3163C"/>
    <w:rsid w:val="00C317EE"/>
    <w:rsid w:val="00C324D0"/>
    <w:rsid w:val="00C3274E"/>
    <w:rsid w:val="00C329E2"/>
    <w:rsid w:val="00C32C99"/>
    <w:rsid w:val="00C33142"/>
    <w:rsid w:val="00C33281"/>
    <w:rsid w:val="00C33401"/>
    <w:rsid w:val="00C335F4"/>
    <w:rsid w:val="00C3375F"/>
    <w:rsid w:val="00C337FB"/>
    <w:rsid w:val="00C33B3C"/>
    <w:rsid w:val="00C33CED"/>
    <w:rsid w:val="00C343DC"/>
    <w:rsid w:val="00C3495B"/>
    <w:rsid w:val="00C3501F"/>
    <w:rsid w:val="00C35090"/>
    <w:rsid w:val="00C35860"/>
    <w:rsid w:val="00C361BA"/>
    <w:rsid w:val="00C3624C"/>
    <w:rsid w:val="00C36308"/>
    <w:rsid w:val="00C36314"/>
    <w:rsid w:val="00C368F7"/>
    <w:rsid w:val="00C369E3"/>
    <w:rsid w:val="00C378D1"/>
    <w:rsid w:val="00C37930"/>
    <w:rsid w:val="00C37BBE"/>
    <w:rsid w:val="00C37F0E"/>
    <w:rsid w:val="00C37F26"/>
    <w:rsid w:val="00C40029"/>
    <w:rsid w:val="00C403FF"/>
    <w:rsid w:val="00C407E2"/>
    <w:rsid w:val="00C408AE"/>
    <w:rsid w:val="00C40CA8"/>
    <w:rsid w:val="00C40D02"/>
    <w:rsid w:val="00C40D91"/>
    <w:rsid w:val="00C41069"/>
    <w:rsid w:val="00C41A40"/>
    <w:rsid w:val="00C41DC8"/>
    <w:rsid w:val="00C427E8"/>
    <w:rsid w:val="00C429E8"/>
    <w:rsid w:val="00C42A45"/>
    <w:rsid w:val="00C42F34"/>
    <w:rsid w:val="00C42F37"/>
    <w:rsid w:val="00C43005"/>
    <w:rsid w:val="00C43BD8"/>
    <w:rsid w:val="00C44956"/>
    <w:rsid w:val="00C44C06"/>
    <w:rsid w:val="00C45518"/>
    <w:rsid w:val="00C459E8"/>
    <w:rsid w:val="00C45B78"/>
    <w:rsid w:val="00C45BFE"/>
    <w:rsid w:val="00C45C50"/>
    <w:rsid w:val="00C4649F"/>
    <w:rsid w:val="00C4689E"/>
    <w:rsid w:val="00C471DA"/>
    <w:rsid w:val="00C476C0"/>
    <w:rsid w:val="00C47725"/>
    <w:rsid w:val="00C47932"/>
    <w:rsid w:val="00C47964"/>
    <w:rsid w:val="00C47CDA"/>
    <w:rsid w:val="00C47DF3"/>
    <w:rsid w:val="00C50CFA"/>
    <w:rsid w:val="00C50D0B"/>
    <w:rsid w:val="00C5147E"/>
    <w:rsid w:val="00C515BF"/>
    <w:rsid w:val="00C51A43"/>
    <w:rsid w:val="00C51A79"/>
    <w:rsid w:val="00C51D28"/>
    <w:rsid w:val="00C51E53"/>
    <w:rsid w:val="00C52196"/>
    <w:rsid w:val="00C526C0"/>
    <w:rsid w:val="00C52972"/>
    <w:rsid w:val="00C52B42"/>
    <w:rsid w:val="00C52CFB"/>
    <w:rsid w:val="00C52D5F"/>
    <w:rsid w:val="00C52DBF"/>
    <w:rsid w:val="00C53470"/>
    <w:rsid w:val="00C53750"/>
    <w:rsid w:val="00C538C5"/>
    <w:rsid w:val="00C53983"/>
    <w:rsid w:val="00C539CD"/>
    <w:rsid w:val="00C53B20"/>
    <w:rsid w:val="00C53BDB"/>
    <w:rsid w:val="00C53F17"/>
    <w:rsid w:val="00C54144"/>
    <w:rsid w:val="00C54145"/>
    <w:rsid w:val="00C5421E"/>
    <w:rsid w:val="00C5433F"/>
    <w:rsid w:val="00C54575"/>
    <w:rsid w:val="00C54761"/>
    <w:rsid w:val="00C5477C"/>
    <w:rsid w:val="00C54B35"/>
    <w:rsid w:val="00C55321"/>
    <w:rsid w:val="00C553A8"/>
    <w:rsid w:val="00C55AAF"/>
    <w:rsid w:val="00C55D4B"/>
    <w:rsid w:val="00C55EB2"/>
    <w:rsid w:val="00C56364"/>
    <w:rsid w:val="00C56B66"/>
    <w:rsid w:val="00C570DB"/>
    <w:rsid w:val="00C57175"/>
    <w:rsid w:val="00C57686"/>
    <w:rsid w:val="00C57813"/>
    <w:rsid w:val="00C5789A"/>
    <w:rsid w:val="00C600DB"/>
    <w:rsid w:val="00C600F4"/>
    <w:rsid w:val="00C601F2"/>
    <w:rsid w:val="00C60DFE"/>
    <w:rsid w:val="00C60FBA"/>
    <w:rsid w:val="00C6168B"/>
    <w:rsid w:val="00C61821"/>
    <w:rsid w:val="00C61880"/>
    <w:rsid w:val="00C61D7F"/>
    <w:rsid w:val="00C61E8B"/>
    <w:rsid w:val="00C61F19"/>
    <w:rsid w:val="00C6209C"/>
    <w:rsid w:val="00C624E9"/>
    <w:rsid w:val="00C6272B"/>
    <w:rsid w:val="00C62874"/>
    <w:rsid w:val="00C62F76"/>
    <w:rsid w:val="00C6377F"/>
    <w:rsid w:val="00C637C7"/>
    <w:rsid w:val="00C639DB"/>
    <w:rsid w:val="00C64090"/>
    <w:rsid w:val="00C64391"/>
    <w:rsid w:val="00C6489F"/>
    <w:rsid w:val="00C6497C"/>
    <w:rsid w:val="00C64DE3"/>
    <w:rsid w:val="00C64FB6"/>
    <w:rsid w:val="00C65CA2"/>
    <w:rsid w:val="00C66082"/>
    <w:rsid w:val="00C6628B"/>
    <w:rsid w:val="00C6646B"/>
    <w:rsid w:val="00C6674B"/>
    <w:rsid w:val="00C672C5"/>
    <w:rsid w:val="00C67495"/>
    <w:rsid w:val="00C677AB"/>
    <w:rsid w:val="00C67AB3"/>
    <w:rsid w:val="00C67B7E"/>
    <w:rsid w:val="00C703D3"/>
    <w:rsid w:val="00C70911"/>
    <w:rsid w:val="00C70977"/>
    <w:rsid w:val="00C70AB2"/>
    <w:rsid w:val="00C70D4E"/>
    <w:rsid w:val="00C7118D"/>
    <w:rsid w:val="00C71368"/>
    <w:rsid w:val="00C71490"/>
    <w:rsid w:val="00C7199F"/>
    <w:rsid w:val="00C71B7B"/>
    <w:rsid w:val="00C71BA8"/>
    <w:rsid w:val="00C722E0"/>
    <w:rsid w:val="00C728AA"/>
    <w:rsid w:val="00C729E9"/>
    <w:rsid w:val="00C729F0"/>
    <w:rsid w:val="00C72E98"/>
    <w:rsid w:val="00C731B9"/>
    <w:rsid w:val="00C731E4"/>
    <w:rsid w:val="00C73579"/>
    <w:rsid w:val="00C7377C"/>
    <w:rsid w:val="00C7403F"/>
    <w:rsid w:val="00C74040"/>
    <w:rsid w:val="00C74282"/>
    <w:rsid w:val="00C744CC"/>
    <w:rsid w:val="00C74602"/>
    <w:rsid w:val="00C74E16"/>
    <w:rsid w:val="00C74E7A"/>
    <w:rsid w:val="00C74EDC"/>
    <w:rsid w:val="00C752DA"/>
    <w:rsid w:val="00C7554E"/>
    <w:rsid w:val="00C76015"/>
    <w:rsid w:val="00C765AD"/>
    <w:rsid w:val="00C76A17"/>
    <w:rsid w:val="00C77196"/>
    <w:rsid w:val="00C7737E"/>
    <w:rsid w:val="00C779B7"/>
    <w:rsid w:val="00C77CD2"/>
    <w:rsid w:val="00C77D8E"/>
    <w:rsid w:val="00C77E1D"/>
    <w:rsid w:val="00C801C6"/>
    <w:rsid w:val="00C80334"/>
    <w:rsid w:val="00C803E4"/>
    <w:rsid w:val="00C80424"/>
    <w:rsid w:val="00C810BB"/>
    <w:rsid w:val="00C816AD"/>
    <w:rsid w:val="00C81801"/>
    <w:rsid w:val="00C81BE9"/>
    <w:rsid w:val="00C81C4E"/>
    <w:rsid w:val="00C81DBF"/>
    <w:rsid w:val="00C822DE"/>
    <w:rsid w:val="00C82A8D"/>
    <w:rsid w:val="00C82D84"/>
    <w:rsid w:val="00C835DC"/>
    <w:rsid w:val="00C839C5"/>
    <w:rsid w:val="00C83BC4"/>
    <w:rsid w:val="00C846D9"/>
    <w:rsid w:val="00C84EA0"/>
    <w:rsid w:val="00C84EDD"/>
    <w:rsid w:val="00C851BF"/>
    <w:rsid w:val="00C851FE"/>
    <w:rsid w:val="00C85D4F"/>
    <w:rsid w:val="00C86691"/>
    <w:rsid w:val="00C866C3"/>
    <w:rsid w:val="00C8674A"/>
    <w:rsid w:val="00C87078"/>
    <w:rsid w:val="00C872C4"/>
    <w:rsid w:val="00C872D5"/>
    <w:rsid w:val="00C873AA"/>
    <w:rsid w:val="00C874DE"/>
    <w:rsid w:val="00C874F6"/>
    <w:rsid w:val="00C87680"/>
    <w:rsid w:val="00C877CA"/>
    <w:rsid w:val="00C87A40"/>
    <w:rsid w:val="00C87EA6"/>
    <w:rsid w:val="00C90478"/>
    <w:rsid w:val="00C9060A"/>
    <w:rsid w:val="00C90644"/>
    <w:rsid w:val="00C9068E"/>
    <w:rsid w:val="00C910A3"/>
    <w:rsid w:val="00C91132"/>
    <w:rsid w:val="00C9114D"/>
    <w:rsid w:val="00C914DA"/>
    <w:rsid w:val="00C919FC"/>
    <w:rsid w:val="00C92448"/>
    <w:rsid w:val="00C924BF"/>
    <w:rsid w:val="00C92C0B"/>
    <w:rsid w:val="00C92E02"/>
    <w:rsid w:val="00C9363E"/>
    <w:rsid w:val="00C937C2"/>
    <w:rsid w:val="00C93BA9"/>
    <w:rsid w:val="00C93F55"/>
    <w:rsid w:val="00C946FD"/>
    <w:rsid w:val="00C948AC"/>
    <w:rsid w:val="00C94DAC"/>
    <w:rsid w:val="00C952AB"/>
    <w:rsid w:val="00C952D5"/>
    <w:rsid w:val="00C95A60"/>
    <w:rsid w:val="00C96273"/>
    <w:rsid w:val="00C96401"/>
    <w:rsid w:val="00C96C33"/>
    <w:rsid w:val="00C97364"/>
    <w:rsid w:val="00CA04C6"/>
    <w:rsid w:val="00CA096E"/>
    <w:rsid w:val="00CA0DA4"/>
    <w:rsid w:val="00CA1071"/>
    <w:rsid w:val="00CA10E0"/>
    <w:rsid w:val="00CA1352"/>
    <w:rsid w:val="00CA1A3A"/>
    <w:rsid w:val="00CA1E06"/>
    <w:rsid w:val="00CA1F8E"/>
    <w:rsid w:val="00CA22EE"/>
    <w:rsid w:val="00CA251B"/>
    <w:rsid w:val="00CA2B8B"/>
    <w:rsid w:val="00CA3129"/>
    <w:rsid w:val="00CA322E"/>
    <w:rsid w:val="00CA33FB"/>
    <w:rsid w:val="00CA3775"/>
    <w:rsid w:val="00CA39A2"/>
    <w:rsid w:val="00CA4078"/>
    <w:rsid w:val="00CA4307"/>
    <w:rsid w:val="00CA441F"/>
    <w:rsid w:val="00CA48F3"/>
    <w:rsid w:val="00CA4A0D"/>
    <w:rsid w:val="00CA4D1D"/>
    <w:rsid w:val="00CA4E1B"/>
    <w:rsid w:val="00CA4F09"/>
    <w:rsid w:val="00CA527E"/>
    <w:rsid w:val="00CA5653"/>
    <w:rsid w:val="00CA59FA"/>
    <w:rsid w:val="00CA5B62"/>
    <w:rsid w:val="00CA5D23"/>
    <w:rsid w:val="00CA609D"/>
    <w:rsid w:val="00CA619E"/>
    <w:rsid w:val="00CA6701"/>
    <w:rsid w:val="00CA6AE3"/>
    <w:rsid w:val="00CA78CF"/>
    <w:rsid w:val="00CA7C82"/>
    <w:rsid w:val="00CA7CC9"/>
    <w:rsid w:val="00CA7CD8"/>
    <w:rsid w:val="00CA7F89"/>
    <w:rsid w:val="00CB0CF8"/>
    <w:rsid w:val="00CB1489"/>
    <w:rsid w:val="00CB14EF"/>
    <w:rsid w:val="00CB1CD3"/>
    <w:rsid w:val="00CB21AB"/>
    <w:rsid w:val="00CB2283"/>
    <w:rsid w:val="00CB25CA"/>
    <w:rsid w:val="00CB2832"/>
    <w:rsid w:val="00CB2A1A"/>
    <w:rsid w:val="00CB2A2B"/>
    <w:rsid w:val="00CB34CA"/>
    <w:rsid w:val="00CB3994"/>
    <w:rsid w:val="00CB3D33"/>
    <w:rsid w:val="00CB42EA"/>
    <w:rsid w:val="00CB4456"/>
    <w:rsid w:val="00CB4E2D"/>
    <w:rsid w:val="00CB5278"/>
    <w:rsid w:val="00CB5415"/>
    <w:rsid w:val="00CB58DD"/>
    <w:rsid w:val="00CB592B"/>
    <w:rsid w:val="00CB5979"/>
    <w:rsid w:val="00CB5A15"/>
    <w:rsid w:val="00CB5D83"/>
    <w:rsid w:val="00CB602D"/>
    <w:rsid w:val="00CB63BF"/>
    <w:rsid w:val="00CB65C4"/>
    <w:rsid w:val="00CB685A"/>
    <w:rsid w:val="00CB6A0F"/>
    <w:rsid w:val="00CB7765"/>
    <w:rsid w:val="00CB7881"/>
    <w:rsid w:val="00CB789B"/>
    <w:rsid w:val="00CB798E"/>
    <w:rsid w:val="00CB79A1"/>
    <w:rsid w:val="00CB7F8D"/>
    <w:rsid w:val="00CC044B"/>
    <w:rsid w:val="00CC073D"/>
    <w:rsid w:val="00CC0772"/>
    <w:rsid w:val="00CC191A"/>
    <w:rsid w:val="00CC1C8D"/>
    <w:rsid w:val="00CC2146"/>
    <w:rsid w:val="00CC255F"/>
    <w:rsid w:val="00CC26E8"/>
    <w:rsid w:val="00CC31A4"/>
    <w:rsid w:val="00CC378C"/>
    <w:rsid w:val="00CC3A9E"/>
    <w:rsid w:val="00CC3B39"/>
    <w:rsid w:val="00CC4008"/>
    <w:rsid w:val="00CC4677"/>
    <w:rsid w:val="00CC47AD"/>
    <w:rsid w:val="00CC4A36"/>
    <w:rsid w:val="00CC5597"/>
    <w:rsid w:val="00CC5822"/>
    <w:rsid w:val="00CC583A"/>
    <w:rsid w:val="00CC59F0"/>
    <w:rsid w:val="00CC5EFC"/>
    <w:rsid w:val="00CC5F62"/>
    <w:rsid w:val="00CC5FB5"/>
    <w:rsid w:val="00CC625F"/>
    <w:rsid w:val="00CC6760"/>
    <w:rsid w:val="00CC6820"/>
    <w:rsid w:val="00CC69EB"/>
    <w:rsid w:val="00CC7607"/>
    <w:rsid w:val="00CC7771"/>
    <w:rsid w:val="00CC7A25"/>
    <w:rsid w:val="00CC7FA3"/>
    <w:rsid w:val="00CD0232"/>
    <w:rsid w:val="00CD0411"/>
    <w:rsid w:val="00CD0530"/>
    <w:rsid w:val="00CD082F"/>
    <w:rsid w:val="00CD0A50"/>
    <w:rsid w:val="00CD0ADC"/>
    <w:rsid w:val="00CD0E27"/>
    <w:rsid w:val="00CD0E83"/>
    <w:rsid w:val="00CD1164"/>
    <w:rsid w:val="00CD11CA"/>
    <w:rsid w:val="00CD1232"/>
    <w:rsid w:val="00CD1426"/>
    <w:rsid w:val="00CD1586"/>
    <w:rsid w:val="00CD185D"/>
    <w:rsid w:val="00CD1952"/>
    <w:rsid w:val="00CD1D6E"/>
    <w:rsid w:val="00CD1F48"/>
    <w:rsid w:val="00CD200A"/>
    <w:rsid w:val="00CD2099"/>
    <w:rsid w:val="00CD2323"/>
    <w:rsid w:val="00CD29A1"/>
    <w:rsid w:val="00CD2B85"/>
    <w:rsid w:val="00CD2C83"/>
    <w:rsid w:val="00CD2D01"/>
    <w:rsid w:val="00CD3213"/>
    <w:rsid w:val="00CD32C4"/>
    <w:rsid w:val="00CD35F0"/>
    <w:rsid w:val="00CD3BE7"/>
    <w:rsid w:val="00CD4C99"/>
    <w:rsid w:val="00CD5043"/>
    <w:rsid w:val="00CD54D3"/>
    <w:rsid w:val="00CD58E5"/>
    <w:rsid w:val="00CD5CC1"/>
    <w:rsid w:val="00CD5E95"/>
    <w:rsid w:val="00CD6ACE"/>
    <w:rsid w:val="00CD6F00"/>
    <w:rsid w:val="00CD739E"/>
    <w:rsid w:val="00CD75C7"/>
    <w:rsid w:val="00CD78F5"/>
    <w:rsid w:val="00CD7ABE"/>
    <w:rsid w:val="00CD7C01"/>
    <w:rsid w:val="00CD7F5E"/>
    <w:rsid w:val="00CE0175"/>
    <w:rsid w:val="00CE0712"/>
    <w:rsid w:val="00CE075F"/>
    <w:rsid w:val="00CE123D"/>
    <w:rsid w:val="00CE1B67"/>
    <w:rsid w:val="00CE1DC4"/>
    <w:rsid w:val="00CE20DC"/>
    <w:rsid w:val="00CE24C6"/>
    <w:rsid w:val="00CE2595"/>
    <w:rsid w:val="00CE2620"/>
    <w:rsid w:val="00CE27C5"/>
    <w:rsid w:val="00CE2E32"/>
    <w:rsid w:val="00CE353A"/>
    <w:rsid w:val="00CE3C1C"/>
    <w:rsid w:val="00CE3E35"/>
    <w:rsid w:val="00CE3F68"/>
    <w:rsid w:val="00CE3FAB"/>
    <w:rsid w:val="00CE3FF3"/>
    <w:rsid w:val="00CE4C25"/>
    <w:rsid w:val="00CE4F99"/>
    <w:rsid w:val="00CE5617"/>
    <w:rsid w:val="00CE5681"/>
    <w:rsid w:val="00CE586E"/>
    <w:rsid w:val="00CE59FC"/>
    <w:rsid w:val="00CE5AEB"/>
    <w:rsid w:val="00CE5DF9"/>
    <w:rsid w:val="00CE67DA"/>
    <w:rsid w:val="00CE715F"/>
    <w:rsid w:val="00CE7312"/>
    <w:rsid w:val="00CF00D6"/>
    <w:rsid w:val="00CF083C"/>
    <w:rsid w:val="00CF0C27"/>
    <w:rsid w:val="00CF0D25"/>
    <w:rsid w:val="00CF0D3F"/>
    <w:rsid w:val="00CF0FAF"/>
    <w:rsid w:val="00CF1F7B"/>
    <w:rsid w:val="00CF2256"/>
    <w:rsid w:val="00CF25A8"/>
    <w:rsid w:val="00CF2810"/>
    <w:rsid w:val="00CF3264"/>
    <w:rsid w:val="00CF331B"/>
    <w:rsid w:val="00CF37FE"/>
    <w:rsid w:val="00CF3A0F"/>
    <w:rsid w:val="00CF3D80"/>
    <w:rsid w:val="00CF3FE7"/>
    <w:rsid w:val="00CF41FF"/>
    <w:rsid w:val="00CF441A"/>
    <w:rsid w:val="00CF4EFF"/>
    <w:rsid w:val="00CF4F40"/>
    <w:rsid w:val="00CF4F5A"/>
    <w:rsid w:val="00CF5302"/>
    <w:rsid w:val="00CF557E"/>
    <w:rsid w:val="00CF5694"/>
    <w:rsid w:val="00CF5AE1"/>
    <w:rsid w:val="00CF5B6B"/>
    <w:rsid w:val="00CF60C8"/>
    <w:rsid w:val="00CF63D5"/>
    <w:rsid w:val="00CF66F5"/>
    <w:rsid w:val="00CF684D"/>
    <w:rsid w:val="00CF6B0F"/>
    <w:rsid w:val="00CF702F"/>
    <w:rsid w:val="00CF71BE"/>
    <w:rsid w:val="00CF760A"/>
    <w:rsid w:val="00CF7985"/>
    <w:rsid w:val="00CF7F5C"/>
    <w:rsid w:val="00D000FD"/>
    <w:rsid w:val="00D00110"/>
    <w:rsid w:val="00D00446"/>
    <w:rsid w:val="00D00875"/>
    <w:rsid w:val="00D00BA6"/>
    <w:rsid w:val="00D00E5C"/>
    <w:rsid w:val="00D01974"/>
    <w:rsid w:val="00D01D80"/>
    <w:rsid w:val="00D02132"/>
    <w:rsid w:val="00D02302"/>
    <w:rsid w:val="00D03490"/>
    <w:rsid w:val="00D0355A"/>
    <w:rsid w:val="00D03583"/>
    <w:rsid w:val="00D03729"/>
    <w:rsid w:val="00D03879"/>
    <w:rsid w:val="00D038F2"/>
    <w:rsid w:val="00D039FB"/>
    <w:rsid w:val="00D03BCB"/>
    <w:rsid w:val="00D03D27"/>
    <w:rsid w:val="00D045FA"/>
    <w:rsid w:val="00D04F31"/>
    <w:rsid w:val="00D05447"/>
    <w:rsid w:val="00D0676A"/>
    <w:rsid w:val="00D06873"/>
    <w:rsid w:val="00D0713C"/>
    <w:rsid w:val="00D0747D"/>
    <w:rsid w:val="00D077A3"/>
    <w:rsid w:val="00D077BB"/>
    <w:rsid w:val="00D078AD"/>
    <w:rsid w:val="00D07D01"/>
    <w:rsid w:val="00D07E9B"/>
    <w:rsid w:val="00D07F90"/>
    <w:rsid w:val="00D10208"/>
    <w:rsid w:val="00D10954"/>
    <w:rsid w:val="00D10C3E"/>
    <w:rsid w:val="00D10E43"/>
    <w:rsid w:val="00D110D4"/>
    <w:rsid w:val="00D11499"/>
    <w:rsid w:val="00D1163C"/>
    <w:rsid w:val="00D1169A"/>
    <w:rsid w:val="00D117B3"/>
    <w:rsid w:val="00D11824"/>
    <w:rsid w:val="00D12498"/>
    <w:rsid w:val="00D127F9"/>
    <w:rsid w:val="00D129F5"/>
    <w:rsid w:val="00D12F0D"/>
    <w:rsid w:val="00D130FB"/>
    <w:rsid w:val="00D13944"/>
    <w:rsid w:val="00D13B87"/>
    <w:rsid w:val="00D13C3E"/>
    <w:rsid w:val="00D13E1B"/>
    <w:rsid w:val="00D13E32"/>
    <w:rsid w:val="00D13F88"/>
    <w:rsid w:val="00D14188"/>
    <w:rsid w:val="00D14247"/>
    <w:rsid w:val="00D144A1"/>
    <w:rsid w:val="00D147D4"/>
    <w:rsid w:val="00D14938"/>
    <w:rsid w:val="00D14B8C"/>
    <w:rsid w:val="00D15632"/>
    <w:rsid w:val="00D161DF"/>
    <w:rsid w:val="00D16236"/>
    <w:rsid w:val="00D162D3"/>
    <w:rsid w:val="00D163E5"/>
    <w:rsid w:val="00D16906"/>
    <w:rsid w:val="00D16B78"/>
    <w:rsid w:val="00D16BC6"/>
    <w:rsid w:val="00D16DE7"/>
    <w:rsid w:val="00D16E61"/>
    <w:rsid w:val="00D16F1B"/>
    <w:rsid w:val="00D17079"/>
    <w:rsid w:val="00D17235"/>
    <w:rsid w:val="00D17AD1"/>
    <w:rsid w:val="00D205CC"/>
    <w:rsid w:val="00D20911"/>
    <w:rsid w:val="00D20CA9"/>
    <w:rsid w:val="00D21277"/>
    <w:rsid w:val="00D21816"/>
    <w:rsid w:val="00D219B3"/>
    <w:rsid w:val="00D22219"/>
    <w:rsid w:val="00D22340"/>
    <w:rsid w:val="00D2247E"/>
    <w:rsid w:val="00D225B4"/>
    <w:rsid w:val="00D225CA"/>
    <w:rsid w:val="00D22CE6"/>
    <w:rsid w:val="00D23221"/>
    <w:rsid w:val="00D23855"/>
    <w:rsid w:val="00D23DF7"/>
    <w:rsid w:val="00D24733"/>
    <w:rsid w:val="00D2495D"/>
    <w:rsid w:val="00D24B46"/>
    <w:rsid w:val="00D25864"/>
    <w:rsid w:val="00D25EDC"/>
    <w:rsid w:val="00D260CA"/>
    <w:rsid w:val="00D26408"/>
    <w:rsid w:val="00D26573"/>
    <w:rsid w:val="00D265E6"/>
    <w:rsid w:val="00D26C88"/>
    <w:rsid w:val="00D26E9F"/>
    <w:rsid w:val="00D2715B"/>
    <w:rsid w:val="00D278AA"/>
    <w:rsid w:val="00D2790F"/>
    <w:rsid w:val="00D27D62"/>
    <w:rsid w:val="00D3030F"/>
    <w:rsid w:val="00D308CB"/>
    <w:rsid w:val="00D30A8D"/>
    <w:rsid w:val="00D30AB6"/>
    <w:rsid w:val="00D312C5"/>
    <w:rsid w:val="00D3137A"/>
    <w:rsid w:val="00D31444"/>
    <w:rsid w:val="00D315D2"/>
    <w:rsid w:val="00D31F65"/>
    <w:rsid w:val="00D333FA"/>
    <w:rsid w:val="00D33A8C"/>
    <w:rsid w:val="00D3403C"/>
    <w:rsid w:val="00D344FE"/>
    <w:rsid w:val="00D348E0"/>
    <w:rsid w:val="00D34AA8"/>
    <w:rsid w:val="00D34BD2"/>
    <w:rsid w:val="00D34BD9"/>
    <w:rsid w:val="00D34DB4"/>
    <w:rsid w:val="00D3560C"/>
    <w:rsid w:val="00D36174"/>
    <w:rsid w:val="00D361C6"/>
    <w:rsid w:val="00D36778"/>
    <w:rsid w:val="00D3683F"/>
    <w:rsid w:val="00D372A0"/>
    <w:rsid w:val="00D37347"/>
    <w:rsid w:val="00D37DB3"/>
    <w:rsid w:val="00D405ED"/>
    <w:rsid w:val="00D40A5C"/>
    <w:rsid w:val="00D40CC2"/>
    <w:rsid w:val="00D40D47"/>
    <w:rsid w:val="00D41378"/>
    <w:rsid w:val="00D41590"/>
    <w:rsid w:val="00D415C7"/>
    <w:rsid w:val="00D41988"/>
    <w:rsid w:val="00D41A17"/>
    <w:rsid w:val="00D41BE9"/>
    <w:rsid w:val="00D41CFF"/>
    <w:rsid w:val="00D425F9"/>
    <w:rsid w:val="00D4286D"/>
    <w:rsid w:val="00D429EA"/>
    <w:rsid w:val="00D42BA5"/>
    <w:rsid w:val="00D430ED"/>
    <w:rsid w:val="00D43180"/>
    <w:rsid w:val="00D43510"/>
    <w:rsid w:val="00D4353A"/>
    <w:rsid w:val="00D43544"/>
    <w:rsid w:val="00D43FC1"/>
    <w:rsid w:val="00D440B0"/>
    <w:rsid w:val="00D44418"/>
    <w:rsid w:val="00D446F8"/>
    <w:rsid w:val="00D4478B"/>
    <w:rsid w:val="00D44F53"/>
    <w:rsid w:val="00D451C0"/>
    <w:rsid w:val="00D45401"/>
    <w:rsid w:val="00D455A0"/>
    <w:rsid w:val="00D455D0"/>
    <w:rsid w:val="00D45763"/>
    <w:rsid w:val="00D45EC6"/>
    <w:rsid w:val="00D46031"/>
    <w:rsid w:val="00D46339"/>
    <w:rsid w:val="00D463D5"/>
    <w:rsid w:val="00D4666C"/>
    <w:rsid w:val="00D46725"/>
    <w:rsid w:val="00D46A5E"/>
    <w:rsid w:val="00D46ADC"/>
    <w:rsid w:val="00D46EAC"/>
    <w:rsid w:val="00D47094"/>
    <w:rsid w:val="00D476A7"/>
    <w:rsid w:val="00D477CF"/>
    <w:rsid w:val="00D47F36"/>
    <w:rsid w:val="00D5021B"/>
    <w:rsid w:val="00D50318"/>
    <w:rsid w:val="00D5041A"/>
    <w:rsid w:val="00D51281"/>
    <w:rsid w:val="00D512AA"/>
    <w:rsid w:val="00D512B2"/>
    <w:rsid w:val="00D512E2"/>
    <w:rsid w:val="00D512F1"/>
    <w:rsid w:val="00D51CDD"/>
    <w:rsid w:val="00D51FE1"/>
    <w:rsid w:val="00D522AD"/>
    <w:rsid w:val="00D52674"/>
    <w:rsid w:val="00D529D8"/>
    <w:rsid w:val="00D52FE5"/>
    <w:rsid w:val="00D53B09"/>
    <w:rsid w:val="00D54105"/>
    <w:rsid w:val="00D545F4"/>
    <w:rsid w:val="00D54ACB"/>
    <w:rsid w:val="00D555B8"/>
    <w:rsid w:val="00D56320"/>
    <w:rsid w:val="00D569B3"/>
    <w:rsid w:val="00D56CB0"/>
    <w:rsid w:val="00D56CE1"/>
    <w:rsid w:val="00D56F8D"/>
    <w:rsid w:val="00D570FB"/>
    <w:rsid w:val="00D572FB"/>
    <w:rsid w:val="00D600F2"/>
    <w:rsid w:val="00D6030E"/>
    <w:rsid w:val="00D6035D"/>
    <w:rsid w:val="00D61434"/>
    <w:rsid w:val="00D617EA"/>
    <w:rsid w:val="00D62457"/>
    <w:rsid w:val="00D6285C"/>
    <w:rsid w:val="00D6290D"/>
    <w:rsid w:val="00D62E97"/>
    <w:rsid w:val="00D63190"/>
    <w:rsid w:val="00D631E8"/>
    <w:rsid w:val="00D6326F"/>
    <w:rsid w:val="00D6330F"/>
    <w:rsid w:val="00D63437"/>
    <w:rsid w:val="00D63C09"/>
    <w:rsid w:val="00D6450D"/>
    <w:rsid w:val="00D646F3"/>
    <w:rsid w:val="00D64BC2"/>
    <w:rsid w:val="00D64BFA"/>
    <w:rsid w:val="00D654A1"/>
    <w:rsid w:val="00D656E6"/>
    <w:rsid w:val="00D659AF"/>
    <w:rsid w:val="00D66219"/>
    <w:rsid w:val="00D662ED"/>
    <w:rsid w:val="00D66930"/>
    <w:rsid w:val="00D672C9"/>
    <w:rsid w:val="00D6748A"/>
    <w:rsid w:val="00D6749E"/>
    <w:rsid w:val="00D67807"/>
    <w:rsid w:val="00D700BE"/>
    <w:rsid w:val="00D703A3"/>
    <w:rsid w:val="00D703AB"/>
    <w:rsid w:val="00D70A06"/>
    <w:rsid w:val="00D70B7D"/>
    <w:rsid w:val="00D70FDA"/>
    <w:rsid w:val="00D71004"/>
    <w:rsid w:val="00D711E6"/>
    <w:rsid w:val="00D71254"/>
    <w:rsid w:val="00D71404"/>
    <w:rsid w:val="00D719EF"/>
    <w:rsid w:val="00D71CB2"/>
    <w:rsid w:val="00D71CB8"/>
    <w:rsid w:val="00D722F3"/>
    <w:rsid w:val="00D7234F"/>
    <w:rsid w:val="00D72610"/>
    <w:rsid w:val="00D72BC7"/>
    <w:rsid w:val="00D73005"/>
    <w:rsid w:val="00D731BA"/>
    <w:rsid w:val="00D731F9"/>
    <w:rsid w:val="00D7393B"/>
    <w:rsid w:val="00D73DC1"/>
    <w:rsid w:val="00D74569"/>
    <w:rsid w:val="00D74675"/>
    <w:rsid w:val="00D74E42"/>
    <w:rsid w:val="00D7563F"/>
    <w:rsid w:val="00D7574A"/>
    <w:rsid w:val="00D758B0"/>
    <w:rsid w:val="00D75E85"/>
    <w:rsid w:val="00D76088"/>
    <w:rsid w:val="00D761E4"/>
    <w:rsid w:val="00D764BB"/>
    <w:rsid w:val="00D76591"/>
    <w:rsid w:val="00D76894"/>
    <w:rsid w:val="00D76BCD"/>
    <w:rsid w:val="00D76E5A"/>
    <w:rsid w:val="00D771B6"/>
    <w:rsid w:val="00D7720D"/>
    <w:rsid w:val="00D772AC"/>
    <w:rsid w:val="00D7755D"/>
    <w:rsid w:val="00D77828"/>
    <w:rsid w:val="00D778CC"/>
    <w:rsid w:val="00D77D7C"/>
    <w:rsid w:val="00D77E59"/>
    <w:rsid w:val="00D77FC9"/>
    <w:rsid w:val="00D80443"/>
    <w:rsid w:val="00D805E5"/>
    <w:rsid w:val="00D8066A"/>
    <w:rsid w:val="00D81246"/>
    <w:rsid w:val="00D8151D"/>
    <w:rsid w:val="00D81816"/>
    <w:rsid w:val="00D8192E"/>
    <w:rsid w:val="00D81CCB"/>
    <w:rsid w:val="00D8226A"/>
    <w:rsid w:val="00D82EE8"/>
    <w:rsid w:val="00D830BB"/>
    <w:rsid w:val="00D8364A"/>
    <w:rsid w:val="00D83CD0"/>
    <w:rsid w:val="00D83E17"/>
    <w:rsid w:val="00D83EDA"/>
    <w:rsid w:val="00D83F0D"/>
    <w:rsid w:val="00D84136"/>
    <w:rsid w:val="00D8434C"/>
    <w:rsid w:val="00D84686"/>
    <w:rsid w:val="00D846F3"/>
    <w:rsid w:val="00D85186"/>
    <w:rsid w:val="00D853B5"/>
    <w:rsid w:val="00D85D9D"/>
    <w:rsid w:val="00D85EEF"/>
    <w:rsid w:val="00D85F33"/>
    <w:rsid w:val="00D8679F"/>
    <w:rsid w:val="00D867EE"/>
    <w:rsid w:val="00D86C45"/>
    <w:rsid w:val="00D87176"/>
    <w:rsid w:val="00D87184"/>
    <w:rsid w:val="00D87279"/>
    <w:rsid w:val="00D8744B"/>
    <w:rsid w:val="00D876D1"/>
    <w:rsid w:val="00D87711"/>
    <w:rsid w:val="00D87CAB"/>
    <w:rsid w:val="00D87F3F"/>
    <w:rsid w:val="00D87F5B"/>
    <w:rsid w:val="00D87F9E"/>
    <w:rsid w:val="00D90576"/>
    <w:rsid w:val="00D907E7"/>
    <w:rsid w:val="00D908B5"/>
    <w:rsid w:val="00D90A3A"/>
    <w:rsid w:val="00D91308"/>
    <w:rsid w:val="00D91684"/>
    <w:rsid w:val="00D91A9D"/>
    <w:rsid w:val="00D91AB4"/>
    <w:rsid w:val="00D91C17"/>
    <w:rsid w:val="00D91E0E"/>
    <w:rsid w:val="00D91FBA"/>
    <w:rsid w:val="00D92048"/>
    <w:rsid w:val="00D932FA"/>
    <w:rsid w:val="00D93321"/>
    <w:rsid w:val="00D934D0"/>
    <w:rsid w:val="00D93547"/>
    <w:rsid w:val="00D93650"/>
    <w:rsid w:val="00D93ED5"/>
    <w:rsid w:val="00D941BE"/>
    <w:rsid w:val="00D945F9"/>
    <w:rsid w:val="00D94DD4"/>
    <w:rsid w:val="00D95055"/>
    <w:rsid w:val="00D95102"/>
    <w:rsid w:val="00D954D1"/>
    <w:rsid w:val="00D95B42"/>
    <w:rsid w:val="00D9624A"/>
    <w:rsid w:val="00D9708E"/>
    <w:rsid w:val="00D97135"/>
    <w:rsid w:val="00D97208"/>
    <w:rsid w:val="00D97CBE"/>
    <w:rsid w:val="00D97E0B"/>
    <w:rsid w:val="00D97FC2"/>
    <w:rsid w:val="00DA01E1"/>
    <w:rsid w:val="00DA0453"/>
    <w:rsid w:val="00DA0603"/>
    <w:rsid w:val="00DA077F"/>
    <w:rsid w:val="00DA0908"/>
    <w:rsid w:val="00DA0A04"/>
    <w:rsid w:val="00DA0D8A"/>
    <w:rsid w:val="00DA0E17"/>
    <w:rsid w:val="00DA1234"/>
    <w:rsid w:val="00DA176C"/>
    <w:rsid w:val="00DA1CBA"/>
    <w:rsid w:val="00DA1DD2"/>
    <w:rsid w:val="00DA205E"/>
    <w:rsid w:val="00DA24C0"/>
    <w:rsid w:val="00DA299E"/>
    <w:rsid w:val="00DA2C50"/>
    <w:rsid w:val="00DA2FF2"/>
    <w:rsid w:val="00DA304E"/>
    <w:rsid w:val="00DA3089"/>
    <w:rsid w:val="00DA3485"/>
    <w:rsid w:val="00DA37ED"/>
    <w:rsid w:val="00DA3815"/>
    <w:rsid w:val="00DA3DB7"/>
    <w:rsid w:val="00DA4149"/>
    <w:rsid w:val="00DA4426"/>
    <w:rsid w:val="00DA4575"/>
    <w:rsid w:val="00DA4AE8"/>
    <w:rsid w:val="00DA4AF7"/>
    <w:rsid w:val="00DA4C68"/>
    <w:rsid w:val="00DA5369"/>
    <w:rsid w:val="00DA558F"/>
    <w:rsid w:val="00DA5620"/>
    <w:rsid w:val="00DA5A92"/>
    <w:rsid w:val="00DA61BE"/>
    <w:rsid w:val="00DA62CD"/>
    <w:rsid w:val="00DA6691"/>
    <w:rsid w:val="00DA6E2D"/>
    <w:rsid w:val="00DA7270"/>
    <w:rsid w:val="00DA7D7B"/>
    <w:rsid w:val="00DA7FCD"/>
    <w:rsid w:val="00DB0109"/>
    <w:rsid w:val="00DB03EE"/>
    <w:rsid w:val="00DB0606"/>
    <w:rsid w:val="00DB07CE"/>
    <w:rsid w:val="00DB097B"/>
    <w:rsid w:val="00DB0A0A"/>
    <w:rsid w:val="00DB0A94"/>
    <w:rsid w:val="00DB1552"/>
    <w:rsid w:val="00DB15F8"/>
    <w:rsid w:val="00DB18DA"/>
    <w:rsid w:val="00DB20D0"/>
    <w:rsid w:val="00DB2288"/>
    <w:rsid w:val="00DB2A22"/>
    <w:rsid w:val="00DB31BE"/>
    <w:rsid w:val="00DB3376"/>
    <w:rsid w:val="00DB3731"/>
    <w:rsid w:val="00DB3932"/>
    <w:rsid w:val="00DB39D1"/>
    <w:rsid w:val="00DB4959"/>
    <w:rsid w:val="00DB4F2F"/>
    <w:rsid w:val="00DB4F92"/>
    <w:rsid w:val="00DB511B"/>
    <w:rsid w:val="00DB546A"/>
    <w:rsid w:val="00DB5B16"/>
    <w:rsid w:val="00DB60EC"/>
    <w:rsid w:val="00DB6A3B"/>
    <w:rsid w:val="00DB6A40"/>
    <w:rsid w:val="00DB6AA3"/>
    <w:rsid w:val="00DB6D86"/>
    <w:rsid w:val="00DB6F15"/>
    <w:rsid w:val="00DB71C7"/>
    <w:rsid w:val="00DB7484"/>
    <w:rsid w:val="00DC001C"/>
    <w:rsid w:val="00DC0269"/>
    <w:rsid w:val="00DC10FD"/>
    <w:rsid w:val="00DC12B5"/>
    <w:rsid w:val="00DC14C1"/>
    <w:rsid w:val="00DC14C6"/>
    <w:rsid w:val="00DC1742"/>
    <w:rsid w:val="00DC1784"/>
    <w:rsid w:val="00DC17DD"/>
    <w:rsid w:val="00DC1998"/>
    <w:rsid w:val="00DC1B26"/>
    <w:rsid w:val="00DC2964"/>
    <w:rsid w:val="00DC2A8C"/>
    <w:rsid w:val="00DC2BAF"/>
    <w:rsid w:val="00DC2CE4"/>
    <w:rsid w:val="00DC33CC"/>
    <w:rsid w:val="00DC3FFD"/>
    <w:rsid w:val="00DC4285"/>
    <w:rsid w:val="00DC431E"/>
    <w:rsid w:val="00DC44E5"/>
    <w:rsid w:val="00DC4A9C"/>
    <w:rsid w:val="00DC515A"/>
    <w:rsid w:val="00DC54FA"/>
    <w:rsid w:val="00DC5A42"/>
    <w:rsid w:val="00DC5F03"/>
    <w:rsid w:val="00DC5FE4"/>
    <w:rsid w:val="00DC6321"/>
    <w:rsid w:val="00DC640B"/>
    <w:rsid w:val="00DC6647"/>
    <w:rsid w:val="00DC67F6"/>
    <w:rsid w:val="00DC6885"/>
    <w:rsid w:val="00DC6916"/>
    <w:rsid w:val="00DC6BCA"/>
    <w:rsid w:val="00DC6C81"/>
    <w:rsid w:val="00DC6D6D"/>
    <w:rsid w:val="00DC7265"/>
    <w:rsid w:val="00DC75A9"/>
    <w:rsid w:val="00DC76E9"/>
    <w:rsid w:val="00DC78F0"/>
    <w:rsid w:val="00DC7F92"/>
    <w:rsid w:val="00DD0A7F"/>
    <w:rsid w:val="00DD0F96"/>
    <w:rsid w:val="00DD16C1"/>
    <w:rsid w:val="00DD180C"/>
    <w:rsid w:val="00DD203E"/>
    <w:rsid w:val="00DD23A2"/>
    <w:rsid w:val="00DD28A9"/>
    <w:rsid w:val="00DD293A"/>
    <w:rsid w:val="00DD2BB6"/>
    <w:rsid w:val="00DD2F40"/>
    <w:rsid w:val="00DD2FE9"/>
    <w:rsid w:val="00DD3200"/>
    <w:rsid w:val="00DD398D"/>
    <w:rsid w:val="00DD3F26"/>
    <w:rsid w:val="00DD3F9A"/>
    <w:rsid w:val="00DD4324"/>
    <w:rsid w:val="00DD5499"/>
    <w:rsid w:val="00DD5AD5"/>
    <w:rsid w:val="00DD5D55"/>
    <w:rsid w:val="00DD62D1"/>
    <w:rsid w:val="00DD6CF9"/>
    <w:rsid w:val="00DD6E2E"/>
    <w:rsid w:val="00DD7868"/>
    <w:rsid w:val="00DE00B1"/>
    <w:rsid w:val="00DE03E5"/>
    <w:rsid w:val="00DE0620"/>
    <w:rsid w:val="00DE06D6"/>
    <w:rsid w:val="00DE0A32"/>
    <w:rsid w:val="00DE0B46"/>
    <w:rsid w:val="00DE0CFD"/>
    <w:rsid w:val="00DE0DAB"/>
    <w:rsid w:val="00DE174D"/>
    <w:rsid w:val="00DE1D32"/>
    <w:rsid w:val="00DE1F94"/>
    <w:rsid w:val="00DE2081"/>
    <w:rsid w:val="00DE2091"/>
    <w:rsid w:val="00DE2155"/>
    <w:rsid w:val="00DE23BA"/>
    <w:rsid w:val="00DE2570"/>
    <w:rsid w:val="00DE2850"/>
    <w:rsid w:val="00DE2874"/>
    <w:rsid w:val="00DE2A9B"/>
    <w:rsid w:val="00DE3740"/>
    <w:rsid w:val="00DE3A0B"/>
    <w:rsid w:val="00DE3A10"/>
    <w:rsid w:val="00DE3A32"/>
    <w:rsid w:val="00DE3A6B"/>
    <w:rsid w:val="00DE40F6"/>
    <w:rsid w:val="00DE4237"/>
    <w:rsid w:val="00DE4530"/>
    <w:rsid w:val="00DE460C"/>
    <w:rsid w:val="00DE4EAE"/>
    <w:rsid w:val="00DE5417"/>
    <w:rsid w:val="00DE5AE0"/>
    <w:rsid w:val="00DE5B39"/>
    <w:rsid w:val="00DE60F4"/>
    <w:rsid w:val="00DE61BD"/>
    <w:rsid w:val="00DE622C"/>
    <w:rsid w:val="00DE6B0D"/>
    <w:rsid w:val="00DE6BC8"/>
    <w:rsid w:val="00DE702C"/>
    <w:rsid w:val="00DE72D5"/>
    <w:rsid w:val="00DE734D"/>
    <w:rsid w:val="00DE76D0"/>
    <w:rsid w:val="00DE77A5"/>
    <w:rsid w:val="00DE7B45"/>
    <w:rsid w:val="00DF0498"/>
    <w:rsid w:val="00DF05AF"/>
    <w:rsid w:val="00DF05CF"/>
    <w:rsid w:val="00DF09C8"/>
    <w:rsid w:val="00DF15CA"/>
    <w:rsid w:val="00DF235F"/>
    <w:rsid w:val="00DF276B"/>
    <w:rsid w:val="00DF28EA"/>
    <w:rsid w:val="00DF2945"/>
    <w:rsid w:val="00DF2E9A"/>
    <w:rsid w:val="00DF2F1E"/>
    <w:rsid w:val="00DF32C8"/>
    <w:rsid w:val="00DF3547"/>
    <w:rsid w:val="00DF3EE1"/>
    <w:rsid w:val="00DF4100"/>
    <w:rsid w:val="00DF4B1D"/>
    <w:rsid w:val="00DF4BA9"/>
    <w:rsid w:val="00DF4F98"/>
    <w:rsid w:val="00DF50B1"/>
    <w:rsid w:val="00DF5785"/>
    <w:rsid w:val="00DF5987"/>
    <w:rsid w:val="00DF5CDD"/>
    <w:rsid w:val="00DF5D76"/>
    <w:rsid w:val="00DF609B"/>
    <w:rsid w:val="00DF6530"/>
    <w:rsid w:val="00DF6829"/>
    <w:rsid w:val="00DF68EA"/>
    <w:rsid w:val="00DF6C0E"/>
    <w:rsid w:val="00DF6FD5"/>
    <w:rsid w:val="00DF76D8"/>
    <w:rsid w:val="00DF7B26"/>
    <w:rsid w:val="00DF7BB5"/>
    <w:rsid w:val="00E00385"/>
    <w:rsid w:val="00E0038F"/>
    <w:rsid w:val="00E003D9"/>
    <w:rsid w:val="00E004B9"/>
    <w:rsid w:val="00E0070E"/>
    <w:rsid w:val="00E00EF6"/>
    <w:rsid w:val="00E00FD9"/>
    <w:rsid w:val="00E01065"/>
    <w:rsid w:val="00E01119"/>
    <w:rsid w:val="00E0123A"/>
    <w:rsid w:val="00E0171D"/>
    <w:rsid w:val="00E01B8D"/>
    <w:rsid w:val="00E02264"/>
    <w:rsid w:val="00E02267"/>
    <w:rsid w:val="00E022D8"/>
    <w:rsid w:val="00E0251F"/>
    <w:rsid w:val="00E026D5"/>
    <w:rsid w:val="00E029F2"/>
    <w:rsid w:val="00E02A2B"/>
    <w:rsid w:val="00E02C68"/>
    <w:rsid w:val="00E02D13"/>
    <w:rsid w:val="00E02D7D"/>
    <w:rsid w:val="00E03186"/>
    <w:rsid w:val="00E03710"/>
    <w:rsid w:val="00E03B10"/>
    <w:rsid w:val="00E040BF"/>
    <w:rsid w:val="00E04573"/>
    <w:rsid w:val="00E048BC"/>
    <w:rsid w:val="00E04D85"/>
    <w:rsid w:val="00E04E21"/>
    <w:rsid w:val="00E04FE3"/>
    <w:rsid w:val="00E05678"/>
    <w:rsid w:val="00E05CFF"/>
    <w:rsid w:val="00E05EF7"/>
    <w:rsid w:val="00E0602B"/>
    <w:rsid w:val="00E06142"/>
    <w:rsid w:val="00E06535"/>
    <w:rsid w:val="00E06628"/>
    <w:rsid w:val="00E07190"/>
    <w:rsid w:val="00E07421"/>
    <w:rsid w:val="00E07B52"/>
    <w:rsid w:val="00E07CED"/>
    <w:rsid w:val="00E10068"/>
    <w:rsid w:val="00E1038A"/>
    <w:rsid w:val="00E10770"/>
    <w:rsid w:val="00E108A8"/>
    <w:rsid w:val="00E1127B"/>
    <w:rsid w:val="00E112A8"/>
    <w:rsid w:val="00E112EF"/>
    <w:rsid w:val="00E1135C"/>
    <w:rsid w:val="00E11743"/>
    <w:rsid w:val="00E11906"/>
    <w:rsid w:val="00E11B39"/>
    <w:rsid w:val="00E1255F"/>
    <w:rsid w:val="00E12830"/>
    <w:rsid w:val="00E12919"/>
    <w:rsid w:val="00E129B4"/>
    <w:rsid w:val="00E12A63"/>
    <w:rsid w:val="00E12EE4"/>
    <w:rsid w:val="00E12F28"/>
    <w:rsid w:val="00E1332F"/>
    <w:rsid w:val="00E13359"/>
    <w:rsid w:val="00E1344A"/>
    <w:rsid w:val="00E14186"/>
    <w:rsid w:val="00E14551"/>
    <w:rsid w:val="00E148F8"/>
    <w:rsid w:val="00E14AAD"/>
    <w:rsid w:val="00E150E0"/>
    <w:rsid w:val="00E1562B"/>
    <w:rsid w:val="00E156D9"/>
    <w:rsid w:val="00E15739"/>
    <w:rsid w:val="00E15E64"/>
    <w:rsid w:val="00E166A8"/>
    <w:rsid w:val="00E16719"/>
    <w:rsid w:val="00E16EA7"/>
    <w:rsid w:val="00E17035"/>
    <w:rsid w:val="00E17359"/>
    <w:rsid w:val="00E175F7"/>
    <w:rsid w:val="00E179BF"/>
    <w:rsid w:val="00E179F7"/>
    <w:rsid w:val="00E17B19"/>
    <w:rsid w:val="00E17F9A"/>
    <w:rsid w:val="00E20A72"/>
    <w:rsid w:val="00E2101F"/>
    <w:rsid w:val="00E213FD"/>
    <w:rsid w:val="00E214B5"/>
    <w:rsid w:val="00E2181A"/>
    <w:rsid w:val="00E21881"/>
    <w:rsid w:val="00E218C9"/>
    <w:rsid w:val="00E22790"/>
    <w:rsid w:val="00E22C60"/>
    <w:rsid w:val="00E22DDB"/>
    <w:rsid w:val="00E2336D"/>
    <w:rsid w:val="00E235FE"/>
    <w:rsid w:val="00E24046"/>
    <w:rsid w:val="00E24552"/>
    <w:rsid w:val="00E2479D"/>
    <w:rsid w:val="00E24A86"/>
    <w:rsid w:val="00E24D54"/>
    <w:rsid w:val="00E25571"/>
    <w:rsid w:val="00E25806"/>
    <w:rsid w:val="00E25B49"/>
    <w:rsid w:val="00E25F68"/>
    <w:rsid w:val="00E26513"/>
    <w:rsid w:val="00E2663C"/>
    <w:rsid w:val="00E26685"/>
    <w:rsid w:val="00E26BFF"/>
    <w:rsid w:val="00E27E5A"/>
    <w:rsid w:val="00E306B9"/>
    <w:rsid w:val="00E309BB"/>
    <w:rsid w:val="00E30A5D"/>
    <w:rsid w:val="00E30A7B"/>
    <w:rsid w:val="00E313AD"/>
    <w:rsid w:val="00E31414"/>
    <w:rsid w:val="00E31446"/>
    <w:rsid w:val="00E316F8"/>
    <w:rsid w:val="00E3204E"/>
    <w:rsid w:val="00E32307"/>
    <w:rsid w:val="00E32558"/>
    <w:rsid w:val="00E32F4B"/>
    <w:rsid w:val="00E32F8D"/>
    <w:rsid w:val="00E330BB"/>
    <w:rsid w:val="00E33134"/>
    <w:rsid w:val="00E334EB"/>
    <w:rsid w:val="00E33508"/>
    <w:rsid w:val="00E339BD"/>
    <w:rsid w:val="00E33F45"/>
    <w:rsid w:val="00E34992"/>
    <w:rsid w:val="00E351B6"/>
    <w:rsid w:val="00E352DB"/>
    <w:rsid w:val="00E35476"/>
    <w:rsid w:val="00E3663E"/>
    <w:rsid w:val="00E36AD4"/>
    <w:rsid w:val="00E36EE8"/>
    <w:rsid w:val="00E379EF"/>
    <w:rsid w:val="00E37ACA"/>
    <w:rsid w:val="00E37F55"/>
    <w:rsid w:val="00E40197"/>
    <w:rsid w:val="00E406F4"/>
    <w:rsid w:val="00E4084A"/>
    <w:rsid w:val="00E40A92"/>
    <w:rsid w:val="00E411FE"/>
    <w:rsid w:val="00E41453"/>
    <w:rsid w:val="00E4170C"/>
    <w:rsid w:val="00E41CDD"/>
    <w:rsid w:val="00E4221E"/>
    <w:rsid w:val="00E42519"/>
    <w:rsid w:val="00E42569"/>
    <w:rsid w:val="00E4256C"/>
    <w:rsid w:val="00E42A86"/>
    <w:rsid w:val="00E42BCD"/>
    <w:rsid w:val="00E42C07"/>
    <w:rsid w:val="00E43325"/>
    <w:rsid w:val="00E434AF"/>
    <w:rsid w:val="00E43BBA"/>
    <w:rsid w:val="00E440BB"/>
    <w:rsid w:val="00E440EC"/>
    <w:rsid w:val="00E44278"/>
    <w:rsid w:val="00E451C7"/>
    <w:rsid w:val="00E4525E"/>
    <w:rsid w:val="00E455A2"/>
    <w:rsid w:val="00E455D4"/>
    <w:rsid w:val="00E45BAC"/>
    <w:rsid w:val="00E45D62"/>
    <w:rsid w:val="00E462D1"/>
    <w:rsid w:val="00E46984"/>
    <w:rsid w:val="00E46C85"/>
    <w:rsid w:val="00E46E2F"/>
    <w:rsid w:val="00E47054"/>
    <w:rsid w:val="00E47CA4"/>
    <w:rsid w:val="00E47DBA"/>
    <w:rsid w:val="00E502AB"/>
    <w:rsid w:val="00E50317"/>
    <w:rsid w:val="00E504E5"/>
    <w:rsid w:val="00E5086F"/>
    <w:rsid w:val="00E5096C"/>
    <w:rsid w:val="00E517BA"/>
    <w:rsid w:val="00E5195E"/>
    <w:rsid w:val="00E51E4D"/>
    <w:rsid w:val="00E5229A"/>
    <w:rsid w:val="00E5239B"/>
    <w:rsid w:val="00E52407"/>
    <w:rsid w:val="00E52C4C"/>
    <w:rsid w:val="00E533CA"/>
    <w:rsid w:val="00E542D0"/>
    <w:rsid w:val="00E543DA"/>
    <w:rsid w:val="00E54907"/>
    <w:rsid w:val="00E54971"/>
    <w:rsid w:val="00E54AF5"/>
    <w:rsid w:val="00E54B53"/>
    <w:rsid w:val="00E5518C"/>
    <w:rsid w:val="00E5544D"/>
    <w:rsid w:val="00E558E9"/>
    <w:rsid w:val="00E55D15"/>
    <w:rsid w:val="00E566C3"/>
    <w:rsid w:val="00E56D81"/>
    <w:rsid w:val="00E56F46"/>
    <w:rsid w:val="00E57D1F"/>
    <w:rsid w:val="00E57DD2"/>
    <w:rsid w:val="00E605B4"/>
    <w:rsid w:val="00E608DC"/>
    <w:rsid w:val="00E609B9"/>
    <w:rsid w:val="00E611CC"/>
    <w:rsid w:val="00E61591"/>
    <w:rsid w:val="00E61645"/>
    <w:rsid w:val="00E61DBC"/>
    <w:rsid w:val="00E624DD"/>
    <w:rsid w:val="00E6258B"/>
    <w:rsid w:val="00E62879"/>
    <w:rsid w:val="00E62B02"/>
    <w:rsid w:val="00E62B09"/>
    <w:rsid w:val="00E62F34"/>
    <w:rsid w:val="00E637A3"/>
    <w:rsid w:val="00E63ECC"/>
    <w:rsid w:val="00E63EE1"/>
    <w:rsid w:val="00E64294"/>
    <w:rsid w:val="00E644F8"/>
    <w:rsid w:val="00E64EE6"/>
    <w:rsid w:val="00E64F35"/>
    <w:rsid w:val="00E6565C"/>
    <w:rsid w:val="00E65708"/>
    <w:rsid w:val="00E65761"/>
    <w:rsid w:val="00E65B66"/>
    <w:rsid w:val="00E66261"/>
    <w:rsid w:val="00E66445"/>
    <w:rsid w:val="00E664F2"/>
    <w:rsid w:val="00E667CA"/>
    <w:rsid w:val="00E6683D"/>
    <w:rsid w:val="00E66C9B"/>
    <w:rsid w:val="00E66E90"/>
    <w:rsid w:val="00E67309"/>
    <w:rsid w:val="00E674B6"/>
    <w:rsid w:val="00E6754A"/>
    <w:rsid w:val="00E700BF"/>
    <w:rsid w:val="00E702D6"/>
    <w:rsid w:val="00E70C24"/>
    <w:rsid w:val="00E70C45"/>
    <w:rsid w:val="00E70F27"/>
    <w:rsid w:val="00E71796"/>
    <w:rsid w:val="00E7182B"/>
    <w:rsid w:val="00E72068"/>
    <w:rsid w:val="00E720A7"/>
    <w:rsid w:val="00E72859"/>
    <w:rsid w:val="00E73B1F"/>
    <w:rsid w:val="00E73D69"/>
    <w:rsid w:val="00E740AE"/>
    <w:rsid w:val="00E749D8"/>
    <w:rsid w:val="00E74A16"/>
    <w:rsid w:val="00E74A8C"/>
    <w:rsid w:val="00E754A1"/>
    <w:rsid w:val="00E754DD"/>
    <w:rsid w:val="00E75566"/>
    <w:rsid w:val="00E7639D"/>
    <w:rsid w:val="00E76723"/>
    <w:rsid w:val="00E76DFA"/>
    <w:rsid w:val="00E77872"/>
    <w:rsid w:val="00E77D9A"/>
    <w:rsid w:val="00E80A50"/>
    <w:rsid w:val="00E80B43"/>
    <w:rsid w:val="00E81F35"/>
    <w:rsid w:val="00E81F8F"/>
    <w:rsid w:val="00E82DD0"/>
    <w:rsid w:val="00E8305A"/>
    <w:rsid w:val="00E83163"/>
    <w:rsid w:val="00E831B8"/>
    <w:rsid w:val="00E83B1C"/>
    <w:rsid w:val="00E83F94"/>
    <w:rsid w:val="00E841EE"/>
    <w:rsid w:val="00E84A90"/>
    <w:rsid w:val="00E84DD2"/>
    <w:rsid w:val="00E84EFA"/>
    <w:rsid w:val="00E84F64"/>
    <w:rsid w:val="00E851B0"/>
    <w:rsid w:val="00E85799"/>
    <w:rsid w:val="00E85996"/>
    <w:rsid w:val="00E85F06"/>
    <w:rsid w:val="00E8649F"/>
    <w:rsid w:val="00E8690D"/>
    <w:rsid w:val="00E87708"/>
    <w:rsid w:val="00E90AB5"/>
    <w:rsid w:val="00E90CA7"/>
    <w:rsid w:val="00E90DD2"/>
    <w:rsid w:val="00E912BA"/>
    <w:rsid w:val="00E915FF"/>
    <w:rsid w:val="00E91893"/>
    <w:rsid w:val="00E91B25"/>
    <w:rsid w:val="00E91E10"/>
    <w:rsid w:val="00E91F2F"/>
    <w:rsid w:val="00E92114"/>
    <w:rsid w:val="00E9237F"/>
    <w:rsid w:val="00E92438"/>
    <w:rsid w:val="00E92560"/>
    <w:rsid w:val="00E93108"/>
    <w:rsid w:val="00E931D8"/>
    <w:rsid w:val="00E9332A"/>
    <w:rsid w:val="00E938F1"/>
    <w:rsid w:val="00E9422C"/>
    <w:rsid w:val="00E942EA"/>
    <w:rsid w:val="00E9472F"/>
    <w:rsid w:val="00E94948"/>
    <w:rsid w:val="00E94D77"/>
    <w:rsid w:val="00E95129"/>
    <w:rsid w:val="00E9519A"/>
    <w:rsid w:val="00E9534D"/>
    <w:rsid w:val="00E9575C"/>
    <w:rsid w:val="00E9581E"/>
    <w:rsid w:val="00E95AD7"/>
    <w:rsid w:val="00E95E1B"/>
    <w:rsid w:val="00E9615B"/>
    <w:rsid w:val="00E962C8"/>
    <w:rsid w:val="00E96A99"/>
    <w:rsid w:val="00E96CF8"/>
    <w:rsid w:val="00E96DCE"/>
    <w:rsid w:val="00E972A6"/>
    <w:rsid w:val="00E972FF"/>
    <w:rsid w:val="00E9742B"/>
    <w:rsid w:val="00E975E1"/>
    <w:rsid w:val="00E977A9"/>
    <w:rsid w:val="00E9795E"/>
    <w:rsid w:val="00E97DAE"/>
    <w:rsid w:val="00E97F3D"/>
    <w:rsid w:val="00E97FFA"/>
    <w:rsid w:val="00EA0A98"/>
    <w:rsid w:val="00EA0C87"/>
    <w:rsid w:val="00EA11E3"/>
    <w:rsid w:val="00EA1656"/>
    <w:rsid w:val="00EA1E0F"/>
    <w:rsid w:val="00EA2925"/>
    <w:rsid w:val="00EA2E6F"/>
    <w:rsid w:val="00EA4066"/>
    <w:rsid w:val="00EA406F"/>
    <w:rsid w:val="00EA4290"/>
    <w:rsid w:val="00EA4523"/>
    <w:rsid w:val="00EA50DD"/>
    <w:rsid w:val="00EA515D"/>
    <w:rsid w:val="00EA51C4"/>
    <w:rsid w:val="00EA5475"/>
    <w:rsid w:val="00EA5497"/>
    <w:rsid w:val="00EA5A2B"/>
    <w:rsid w:val="00EA5E17"/>
    <w:rsid w:val="00EA68E9"/>
    <w:rsid w:val="00EA6A4B"/>
    <w:rsid w:val="00EA6E51"/>
    <w:rsid w:val="00EA6E76"/>
    <w:rsid w:val="00EA70BB"/>
    <w:rsid w:val="00EB0145"/>
    <w:rsid w:val="00EB0546"/>
    <w:rsid w:val="00EB05E1"/>
    <w:rsid w:val="00EB0ACB"/>
    <w:rsid w:val="00EB0B84"/>
    <w:rsid w:val="00EB11A8"/>
    <w:rsid w:val="00EB16BB"/>
    <w:rsid w:val="00EB18AA"/>
    <w:rsid w:val="00EB1CFA"/>
    <w:rsid w:val="00EB1D36"/>
    <w:rsid w:val="00EB23B3"/>
    <w:rsid w:val="00EB2DF7"/>
    <w:rsid w:val="00EB377D"/>
    <w:rsid w:val="00EB3AAD"/>
    <w:rsid w:val="00EB3D2D"/>
    <w:rsid w:val="00EB41BC"/>
    <w:rsid w:val="00EB4233"/>
    <w:rsid w:val="00EB4751"/>
    <w:rsid w:val="00EB4F98"/>
    <w:rsid w:val="00EB53CF"/>
    <w:rsid w:val="00EB5680"/>
    <w:rsid w:val="00EB5B4A"/>
    <w:rsid w:val="00EB5B63"/>
    <w:rsid w:val="00EB6205"/>
    <w:rsid w:val="00EB6754"/>
    <w:rsid w:val="00EB68FA"/>
    <w:rsid w:val="00EB6D16"/>
    <w:rsid w:val="00EB6E4A"/>
    <w:rsid w:val="00EB6E53"/>
    <w:rsid w:val="00EB6F29"/>
    <w:rsid w:val="00EB70F1"/>
    <w:rsid w:val="00EB71CD"/>
    <w:rsid w:val="00EB7B32"/>
    <w:rsid w:val="00EC0056"/>
    <w:rsid w:val="00EC0732"/>
    <w:rsid w:val="00EC0B2B"/>
    <w:rsid w:val="00EC0B2C"/>
    <w:rsid w:val="00EC1023"/>
    <w:rsid w:val="00EC15E5"/>
    <w:rsid w:val="00EC17EF"/>
    <w:rsid w:val="00EC1CC8"/>
    <w:rsid w:val="00EC2634"/>
    <w:rsid w:val="00EC2C7A"/>
    <w:rsid w:val="00EC35AC"/>
    <w:rsid w:val="00EC39F0"/>
    <w:rsid w:val="00EC3F68"/>
    <w:rsid w:val="00EC4080"/>
    <w:rsid w:val="00EC408B"/>
    <w:rsid w:val="00EC4370"/>
    <w:rsid w:val="00EC446D"/>
    <w:rsid w:val="00EC448E"/>
    <w:rsid w:val="00EC449F"/>
    <w:rsid w:val="00EC451F"/>
    <w:rsid w:val="00EC4560"/>
    <w:rsid w:val="00EC4B66"/>
    <w:rsid w:val="00EC4D49"/>
    <w:rsid w:val="00EC5034"/>
    <w:rsid w:val="00EC5118"/>
    <w:rsid w:val="00EC55DF"/>
    <w:rsid w:val="00EC58F3"/>
    <w:rsid w:val="00EC59E5"/>
    <w:rsid w:val="00EC5A41"/>
    <w:rsid w:val="00EC5D72"/>
    <w:rsid w:val="00EC5FBC"/>
    <w:rsid w:val="00EC6BD1"/>
    <w:rsid w:val="00EC6BFC"/>
    <w:rsid w:val="00EC723A"/>
    <w:rsid w:val="00EC76CD"/>
    <w:rsid w:val="00ED01B9"/>
    <w:rsid w:val="00ED0298"/>
    <w:rsid w:val="00ED03EA"/>
    <w:rsid w:val="00ED0717"/>
    <w:rsid w:val="00ED0BAE"/>
    <w:rsid w:val="00ED151A"/>
    <w:rsid w:val="00ED1C8D"/>
    <w:rsid w:val="00ED20FD"/>
    <w:rsid w:val="00ED3A75"/>
    <w:rsid w:val="00ED40D8"/>
    <w:rsid w:val="00ED456C"/>
    <w:rsid w:val="00ED48A5"/>
    <w:rsid w:val="00ED49D7"/>
    <w:rsid w:val="00ED4ABB"/>
    <w:rsid w:val="00ED5504"/>
    <w:rsid w:val="00ED5A48"/>
    <w:rsid w:val="00ED5D12"/>
    <w:rsid w:val="00ED6560"/>
    <w:rsid w:val="00ED7443"/>
    <w:rsid w:val="00ED797C"/>
    <w:rsid w:val="00ED7FBF"/>
    <w:rsid w:val="00EE04C3"/>
    <w:rsid w:val="00EE055C"/>
    <w:rsid w:val="00EE0621"/>
    <w:rsid w:val="00EE0D7F"/>
    <w:rsid w:val="00EE0EB7"/>
    <w:rsid w:val="00EE197C"/>
    <w:rsid w:val="00EE1D9A"/>
    <w:rsid w:val="00EE24B8"/>
    <w:rsid w:val="00EE29C4"/>
    <w:rsid w:val="00EE2BD3"/>
    <w:rsid w:val="00EE2D92"/>
    <w:rsid w:val="00EE3240"/>
    <w:rsid w:val="00EE332C"/>
    <w:rsid w:val="00EE3BD4"/>
    <w:rsid w:val="00EE3D92"/>
    <w:rsid w:val="00EE409A"/>
    <w:rsid w:val="00EE420F"/>
    <w:rsid w:val="00EE48AE"/>
    <w:rsid w:val="00EE4C0E"/>
    <w:rsid w:val="00EE5923"/>
    <w:rsid w:val="00EE5B08"/>
    <w:rsid w:val="00EE5DCA"/>
    <w:rsid w:val="00EE5EC5"/>
    <w:rsid w:val="00EE60D4"/>
    <w:rsid w:val="00EE60FF"/>
    <w:rsid w:val="00EE611F"/>
    <w:rsid w:val="00EE6300"/>
    <w:rsid w:val="00EE6356"/>
    <w:rsid w:val="00EE7136"/>
    <w:rsid w:val="00EE731E"/>
    <w:rsid w:val="00EE74F9"/>
    <w:rsid w:val="00EE7896"/>
    <w:rsid w:val="00EE7BB0"/>
    <w:rsid w:val="00EF0CDD"/>
    <w:rsid w:val="00EF0D1A"/>
    <w:rsid w:val="00EF18C2"/>
    <w:rsid w:val="00EF1D6B"/>
    <w:rsid w:val="00EF2361"/>
    <w:rsid w:val="00EF23A3"/>
    <w:rsid w:val="00EF2422"/>
    <w:rsid w:val="00EF25B6"/>
    <w:rsid w:val="00EF271E"/>
    <w:rsid w:val="00EF2B19"/>
    <w:rsid w:val="00EF3318"/>
    <w:rsid w:val="00EF35AA"/>
    <w:rsid w:val="00EF37B0"/>
    <w:rsid w:val="00EF3829"/>
    <w:rsid w:val="00EF3A52"/>
    <w:rsid w:val="00EF3EEE"/>
    <w:rsid w:val="00EF4590"/>
    <w:rsid w:val="00EF48A7"/>
    <w:rsid w:val="00EF6BC2"/>
    <w:rsid w:val="00EF7102"/>
    <w:rsid w:val="00EF71E3"/>
    <w:rsid w:val="00EF7A62"/>
    <w:rsid w:val="00EF7CB2"/>
    <w:rsid w:val="00F00041"/>
    <w:rsid w:val="00F00A93"/>
    <w:rsid w:val="00F00B08"/>
    <w:rsid w:val="00F00F7A"/>
    <w:rsid w:val="00F01319"/>
    <w:rsid w:val="00F013B1"/>
    <w:rsid w:val="00F014AA"/>
    <w:rsid w:val="00F015B9"/>
    <w:rsid w:val="00F019C6"/>
    <w:rsid w:val="00F01AFC"/>
    <w:rsid w:val="00F02076"/>
    <w:rsid w:val="00F02314"/>
    <w:rsid w:val="00F02869"/>
    <w:rsid w:val="00F0294A"/>
    <w:rsid w:val="00F02B40"/>
    <w:rsid w:val="00F0304A"/>
    <w:rsid w:val="00F0311B"/>
    <w:rsid w:val="00F0352E"/>
    <w:rsid w:val="00F0369E"/>
    <w:rsid w:val="00F0384B"/>
    <w:rsid w:val="00F039C4"/>
    <w:rsid w:val="00F03AD8"/>
    <w:rsid w:val="00F03B1C"/>
    <w:rsid w:val="00F04370"/>
    <w:rsid w:val="00F04C55"/>
    <w:rsid w:val="00F04E4A"/>
    <w:rsid w:val="00F051DE"/>
    <w:rsid w:val="00F054D7"/>
    <w:rsid w:val="00F0577B"/>
    <w:rsid w:val="00F057BB"/>
    <w:rsid w:val="00F05A63"/>
    <w:rsid w:val="00F05A7F"/>
    <w:rsid w:val="00F05D51"/>
    <w:rsid w:val="00F0622B"/>
    <w:rsid w:val="00F0673D"/>
    <w:rsid w:val="00F06BE9"/>
    <w:rsid w:val="00F06D78"/>
    <w:rsid w:val="00F07152"/>
    <w:rsid w:val="00F07C5B"/>
    <w:rsid w:val="00F07F2A"/>
    <w:rsid w:val="00F10868"/>
    <w:rsid w:val="00F10DAB"/>
    <w:rsid w:val="00F1112A"/>
    <w:rsid w:val="00F111BB"/>
    <w:rsid w:val="00F113D7"/>
    <w:rsid w:val="00F11405"/>
    <w:rsid w:val="00F1157A"/>
    <w:rsid w:val="00F11635"/>
    <w:rsid w:val="00F116B6"/>
    <w:rsid w:val="00F11732"/>
    <w:rsid w:val="00F1183A"/>
    <w:rsid w:val="00F118B4"/>
    <w:rsid w:val="00F11A7C"/>
    <w:rsid w:val="00F11D8D"/>
    <w:rsid w:val="00F12049"/>
    <w:rsid w:val="00F122CC"/>
    <w:rsid w:val="00F12E83"/>
    <w:rsid w:val="00F131FE"/>
    <w:rsid w:val="00F13A9F"/>
    <w:rsid w:val="00F149BC"/>
    <w:rsid w:val="00F14AF2"/>
    <w:rsid w:val="00F14B4E"/>
    <w:rsid w:val="00F14EEE"/>
    <w:rsid w:val="00F1592A"/>
    <w:rsid w:val="00F15956"/>
    <w:rsid w:val="00F15B76"/>
    <w:rsid w:val="00F15CB3"/>
    <w:rsid w:val="00F15F52"/>
    <w:rsid w:val="00F16172"/>
    <w:rsid w:val="00F161A8"/>
    <w:rsid w:val="00F163A4"/>
    <w:rsid w:val="00F1697D"/>
    <w:rsid w:val="00F16B43"/>
    <w:rsid w:val="00F16BBB"/>
    <w:rsid w:val="00F17B1C"/>
    <w:rsid w:val="00F17D20"/>
    <w:rsid w:val="00F2000A"/>
    <w:rsid w:val="00F204F9"/>
    <w:rsid w:val="00F20861"/>
    <w:rsid w:val="00F208A7"/>
    <w:rsid w:val="00F20A4B"/>
    <w:rsid w:val="00F20C83"/>
    <w:rsid w:val="00F20FF7"/>
    <w:rsid w:val="00F21360"/>
    <w:rsid w:val="00F213D0"/>
    <w:rsid w:val="00F21661"/>
    <w:rsid w:val="00F21C1F"/>
    <w:rsid w:val="00F223B7"/>
    <w:rsid w:val="00F23763"/>
    <w:rsid w:val="00F2378A"/>
    <w:rsid w:val="00F23AC4"/>
    <w:rsid w:val="00F23BFB"/>
    <w:rsid w:val="00F2416B"/>
    <w:rsid w:val="00F246A9"/>
    <w:rsid w:val="00F24A54"/>
    <w:rsid w:val="00F24AB6"/>
    <w:rsid w:val="00F24CE7"/>
    <w:rsid w:val="00F251E6"/>
    <w:rsid w:val="00F253ED"/>
    <w:rsid w:val="00F25584"/>
    <w:rsid w:val="00F25E53"/>
    <w:rsid w:val="00F26256"/>
    <w:rsid w:val="00F26EB8"/>
    <w:rsid w:val="00F277EE"/>
    <w:rsid w:val="00F27978"/>
    <w:rsid w:val="00F27F02"/>
    <w:rsid w:val="00F302DD"/>
    <w:rsid w:val="00F30DDE"/>
    <w:rsid w:val="00F30FFA"/>
    <w:rsid w:val="00F31065"/>
    <w:rsid w:val="00F318C7"/>
    <w:rsid w:val="00F3192F"/>
    <w:rsid w:val="00F31ABD"/>
    <w:rsid w:val="00F31E23"/>
    <w:rsid w:val="00F3265E"/>
    <w:rsid w:val="00F32A65"/>
    <w:rsid w:val="00F339D7"/>
    <w:rsid w:val="00F33BF5"/>
    <w:rsid w:val="00F33DF2"/>
    <w:rsid w:val="00F3404F"/>
    <w:rsid w:val="00F341DB"/>
    <w:rsid w:val="00F34B2D"/>
    <w:rsid w:val="00F34C33"/>
    <w:rsid w:val="00F35450"/>
    <w:rsid w:val="00F36459"/>
    <w:rsid w:val="00F364A9"/>
    <w:rsid w:val="00F36854"/>
    <w:rsid w:val="00F36A49"/>
    <w:rsid w:val="00F36A53"/>
    <w:rsid w:val="00F36C03"/>
    <w:rsid w:val="00F36C2E"/>
    <w:rsid w:val="00F36DEE"/>
    <w:rsid w:val="00F36E71"/>
    <w:rsid w:val="00F371AD"/>
    <w:rsid w:val="00F37AAA"/>
    <w:rsid w:val="00F37F11"/>
    <w:rsid w:val="00F37F13"/>
    <w:rsid w:val="00F40923"/>
    <w:rsid w:val="00F40D6C"/>
    <w:rsid w:val="00F40DCA"/>
    <w:rsid w:val="00F41401"/>
    <w:rsid w:val="00F418D1"/>
    <w:rsid w:val="00F419BC"/>
    <w:rsid w:val="00F41BBA"/>
    <w:rsid w:val="00F42125"/>
    <w:rsid w:val="00F434E1"/>
    <w:rsid w:val="00F43533"/>
    <w:rsid w:val="00F43720"/>
    <w:rsid w:val="00F4396B"/>
    <w:rsid w:val="00F43D8C"/>
    <w:rsid w:val="00F4411B"/>
    <w:rsid w:val="00F443B0"/>
    <w:rsid w:val="00F444D3"/>
    <w:rsid w:val="00F44AFD"/>
    <w:rsid w:val="00F44BD2"/>
    <w:rsid w:val="00F44DCD"/>
    <w:rsid w:val="00F44E69"/>
    <w:rsid w:val="00F450F3"/>
    <w:rsid w:val="00F456CD"/>
    <w:rsid w:val="00F45F1D"/>
    <w:rsid w:val="00F46584"/>
    <w:rsid w:val="00F467AD"/>
    <w:rsid w:val="00F46819"/>
    <w:rsid w:val="00F46EDB"/>
    <w:rsid w:val="00F4700A"/>
    <w:rsid w:val="00F470C7"/>
    <w:rsid w:val="00F472BD"/>
    <w:rsid w:val="00F473FC"/>
    <w:rsid w:val="00F47424"/>
    <w:rsid w:val="00F47702"/>
    <w:rsid w:val="00F47724"/>
    <w:rsid w:val="00F47A55"/>
    <w:rsid w:val="00F47B4A"/>
    <w:rsid w:val="00F50532"/>
    <w:rsid w:val="00F5073F"/>
    <w:rsid w:val="00F509B7"/>
    <w:rsid w:val="00F513F4"/>
    <w:rsid w:val="00F515F3"/>
    <w:rsid w:val="00F518D2"/>
    <w:rsid w:val="00F51B30"/>
    <w:rsid w:val="00F51B3B"/>
    <w:rsid w:val="00F520D5"/>
    <w:rsid w:val="00F52769"/>
    <w:rsid w:val="00F52CB9"/>
    <w:rsid w:val="00F537F3"/>
    <w:rsid w:val="00F53FF2"/>
    <w:rsid w:val="00F541F6"/>
    <w:rsid w:val="00F54978"/>
    <w:rsid w:val="00F54ADF"/>
    <w:rsid w:val="00F54B38"/>
    <w:rsid w:val="00F54B49"/>
    <w:rsid w:val="00F55271"/>
    <w:rsid w:val="00F555EB"/>
    <w:rsid w:val="00F55755"/>
    <w:rsid w:val="00F5589C"/>
    <w:rsid w:val="00F55D3F"/>
    <w:rsid w:val="00F55E26"/>
    <w:rsid w:val="00F55ED2"/>
    <w:rsid w:val="00F562DE"/>
    <w:rsid w:val="00F5640E"/>
    <w:rsid w:val="00F566E7"/>
    <w:rsid w:val="00F571E7"/>
    <w:rsid w:val="00F57481"/>
    <w:rsid w:val="00F57530"/>
    <w:rsid w:val="00F5780D"/>
    <w:rsid w:val="00F57AA1"/>
    <w:rsid w:val="00F57ABD"/>
    <w:rsid w:val="00F57B12"/>
    <w:rsid w:val="00F57E0A"/>
    <w:rsid w:val="00F57E94"/>
    <w:rsid w:val="00F57EB1"/>
    <w:rsid w:val="00F6012A"/>
    <w:rsid w:val="00F60154"/>
    <w:rsid w:val="00F604DE"/>
    <w:rsid w:val="00F604E4"/>
    <w:rsid w:val="00F60AD5"/>
    <w:rsid w:val="00F60E11"/>
    <w:rsid w:val="00F6156B"/>
    <w:rsid w:val="00F6163E"/>
    <w:rsid w:val="00F616CF"/>
    <w:rsid w:val="00F61739"/>
    <w:rsid w:val="00F6189E"/>
    <w:rsid w:val="00F61A27"/>
    <w:rsid w:val="00F62B80"/>
    <w:rsid w:val="00F62E53"/>
    <w:rsid w:val="00F63614"/>
    <w:rsid w:val="00F63722"/>
    <w:rsid w:val="00F638BE"/>
    <w:rsid w:val="00F638E0"/>
    <w:rsid w:val="00F6396D"/>
    <w:rsid w:val="00F65178"/>
    <w:rsid w:val="00F65D2D"/>
    <w:rsid w:val="00F65E74"/>
    <w:rsid w:val="00F65EA5"/>
    <w:rsid w:val="00F663EF"/>
    <w:rsid w:val="00F66415"/>
    <w:rsid w:val="00F66CC6"/>
    <w:rsid w:val="00F66CD6"/>
    <w:rsid w:val="00F66E35"/>
    <w:rsid w:val="00F66FE6"/>
    <w:rsid w:val="00F6711A"/>
    <w:rsid w:val="00F671E5"/>
    <w:rsid w:val="00F67603"/>
    <w:rsid w:val="00F67E26"/>
    <w:rsid w:val="00F70310"/>
    <w:rsid w:val="00F70B19"/>
    <w:rsid w:val="00F70C69"/>
    <w:rsid w:val="00F70D73"/>
    <w:rsid w:val="00F70F98"/>
    <w:rsid w:val="00F71066"/>
    <w:rsid w:val="00F71173"/>
    <w:rsid w:val="00F715A3"/>
    <w:rsid w:val="00F73240"/>
    <w:rsid w:val="00F73265"/>
    <w:rsid w:val="00F73C48"/>
    <w:rsid w:val="00F73CB6"/>
    <w:rsid w:val="00F74269"/>
    <w:rsid w:val="00F744F3"/>
    <w:rsid w:val="00F74518"/>
    <w:rsid w:val="00F755F6"/>
    <w:rsid w:val="00F7593C"/>
    <w:rsid w:val="00F75976"/>
    <w:rsid w:val="00F75B0F"/>
    <w:rsid w:val="00F75C86"/>
    <w:rsid w:val="00F75D2A"/>
    <w:rsid w:val="00F763D3"/>
    <w:rsid w:val="00F76EF9"/>
    <w:rsid w:val="00F772B9"/>
    <w:rsid w:val="00F80546"/>
    <w:rsid w:val="00F80850"/>
    <w:rsid w:val="00F817EE"/>
    <w:rsid w:val="00F817FC"/>
    <w:rsid w:val="00F82079"/>
    <w:rsid w:val="00F82408"/>
    <w:rsid w:val="00F825C6"/>
    <w:rsid w:val="00F82F48"/>
    <w:rsid w:val="00F8302B"/>
    <w:rsid w:val="00F836B3"/>
    <w:rsid w:val="00F84011"/>
    <w:rsid w:val="00F8508D"/>
    <w:rsid w:val="00F85236"/>
    <w:rsid w:val="00F85527"/>
    <w:rsid w:val="00F858C6"/>
    <w:rsid w:val="00F859D3"/>
    <w:rsid w:val="00F85BBD"/>
    <w:rsid w:val="00F85BCF"/>
    <w:rsid w:val="00F85F98"/>
    <w:rsid w:val="00F86250"/>
    <w:rsid w:val="00F862DB"/>
    <w:rsid w:val="00F86CD5"/>
    <w:rsid w:val="00F872B4"/>
    <w:rsid w:val="00F87BFD"/>
    <w:rsid w:val="00F87DDA"/>
    <w:rsid w:val="00F87F5A"/>
    <w:rsid w:val="00F9101F"/>
    <w:rsid w:val="00F911A4"/>
    <w:rsid w:val="00F91357"/>
    <w:rsid w:val="00F91556"/>
    <w:rsid w:val="00F9194D"/>
    <w:rsid w:val="00F92774"/>
    <w:rsid w:val="00F9362C"/>
    <w:rsid w:val="00F93631"/>
    <w:rsid w:val="00F9388B"/>
    <w:rsid w:val="00F94447"/>
    <w:rsid w:val="00F94B94"/>
    <w:rsid w:val="00F956C1"/>
    <w:rsid w:val="00F95725"/>
    <w:rsid w:val="00F95868"/>
    <w:rsid w:val="00F9614D"/>
    <w:rsid w:val="00F961FE"/>
    <w:rsid w:val="00F96AA3"/>
    <w:rsid w:val="00F96DC9"/>
    <w:rsid w:val="00F97CFD"/>
    <w:rsid w:val="00FA0103"/>
    <w:rsid w:val="00FA029E"/>
    <w:rsid w:val="00FA05D6"/>
    <w:rsid w:val="00FA076C"/>
    <w:rsid w:val="00FA0B15"/>
    <w:rsid w:val="00FA0DED"/>
    <w:rsid w:val="00FA11CA"/>
    <w:rsid w:val="00FA13FF"/>
    <w:rsid w:val="00FA1687"/>
    <w:rsid w:val="00FA16F0"/>
    <w:rsid w:val="00FA1B45"/>
    <w:rsid w:val="00FA1BFE"/>
    <w:rsid w:val="00FA223B"/>
    <w:rsid w:val="00FA2328"/>
    <w:rsid w:val="00FA2C54"/>
    <w:rsid w:val="00FA3075"/>
    <w:rsid w:val="00FA3362"/>
    <w:rsid w:val="00FA352E"/>
    <w:rsid w:val="00FA36A0"/>
    <w:rsid w:val="00FA3793"/>
    <w:rsid w:val="00FA51E4"/>
    <w:rsid w:val="00FA5575"/>
    <w:rsid w:val="00FA5A75"/>
    <w:rsid w:val="00FA5AC5"/>
    <w:rsid w:val="00FA64ED"/>
    <w:rsid w:val="00FA6ECD"/>
    <w:rsid w:val="00FA7143"/>
    <w:rsid w:val="00FA71C0"/>
    <w:rsid w:val="00FA72AA"/>
    <w:rsid w:val="00FA73C7"/>
    <w:rsid w:val="00FA7416"/>
    <w:rsid w:val="00FA77D7"/>
    <w:rsid w:val="00FA7AE9"/>
    <w:rsid w:val="00FA7F87"/>
    <w:rsid w:val="00FB0083"/>
    <w:rsid w:val="00FB02A4"/>
    <w:rsid w:val="00FB056C"/>
    <w:rsid w:val="00FB05D5"/>
    <w:rsid w:val="00FB05FB"/>
    <w:rsid w:val="00FB06F9"/>
    <w:rsid w:val="00FB10DC"/>
    <w:rsid w:val="00FB167E"/>
    <w:rsid w:val="00FB1773"/>
    <w:rsid w:val="00FB1808"/>
    <w:rsid w:val="00FB1CDF"/>
    <w:rsid w:val="00FB2278"/>
    <w:rsid w:val="00FB23AB"/>
    <w:rsid w:val="00FB240E"/>
    <w:rsid w:val="00FB2A6F"/>
    <w:rsid w:val="00FB324D"/>
    <w:rsid w:val="00FB32DE"/>
    <w:rsid w:val="00FB339C"/>
    <w:rsid w:val="00FB3B29"/>
    <w:rsid w:val="00FB3DA9"/>
    <w:rsid w:val="00FB3DAC"/>
    <w:rsid w:val="00FB3E80"/>
    <w:rsid w:val="00FB3F27"/>
    <w:rsid w:val="00FB40D3"/>
    <w:rsid w:val="00FB44B5"/>
    <w:rsid w:val="00FB44E7"/>
    <w:rsid w:val="00FB4D6D"/>
    <w:rsid w:val="00FB4FBE"/>
    <w:rsid w:val="00FB50DC"/>
    <w:rsid w:val="00FB53A8"/>
    <w:rsid w:val="00FB5415"/>
    <w:rsid w:val="00FB6495"/>
    <w:rsid w:val="00FB683E"/>
    <w:rsid w:val="00FB6D99"/>
    <w:rsid w:val="00FB6F18"/>
    <w:rsid w:val="00FB6FD1"/>
    <w:rsid w:val="00FB726A"/>
    <w:rsid w:val="00FB749D"/>
    <w:rsid w:val="00FB7792"/>
    <w:rsid w:val="00FB78C4"/>
    <w:rsid w:val="00FB78E2"/>
    <w:rsid w:val="00FB7B63"/>
    <w:rsid w:val="00FB7DCF"/>
    <w:rsid w:val="00FC02CF"/>
    <w:rsid w:val="00FC059B"/>
    <w:rsid w:val="00FC15E8"/>
    <w:rsid w:val="00FC234A"/>
    <w:rsid w:val="00FC2494"/>
    <w:rsid w:val="00FC258A"/>
    <w:rsid w:val="00FC25DC"/>
    <w:rsid w:val="00FC2E30"/>
    <w:rsid w:val="00FC31B4"/>
    <w:rsid w:val="00FC3427"/>
    <w:rsid w:val="00FC3529"/>
    <w:rsid w:val="00FC361B"/>
    <w:rsid w:val="00FC39EB"/>
    <w:rsid w:val="00FC3D23"/>
    <w:rsid w:val="00FC41E4"/>
    <w:rsid w:val="00FC4278"/>
    <w:rsid w:val="00FC4340"/>
    <w:rsid w:val="00FC47DD"/>
    <w:rsid w:val="00FC4CEA"/>
    <w:rsid w:val="00FC5630"/>
    <w:rsid w:val="00FC5F8A"/>
    <w:rsid w:val="00FC6128"/>
    <w:rsid w:val="00FC61C2"/>
    <w:rsid w:val="00FC64A2"/>
    <w:rsid w:val="00FC66BD"/>
    <w:rsid w:val="00FC7348"/>
    <w:rsid w:val="00FC7C27"/>
    <w:rsid w:val="00FC7C99"/>
    <w:rsid w:val="00FD01BF"/>
    <w:rsid w:val="00FD0293"/>
    <w:rsid w:val="00FD081C"/>
    <w:rsid w:val="00FD0BEA"/>
    <w:rsid w:val="00FD0E6F"/>
    <w:rsid w:val="00FD1100"/>
    <w:rsid w:val="00FD127B"/>
    <w:rsid w:val="00FD13CB"/>
    <w:rsid w:val="00FD1ABB"/>
    <w:rsid w:val="00FD305E"/>
    <w:rsid w:val="00FD3371"/>
    <w:rsid w:val="00FD3755"/>
    <w:rsid w:val="00FD37A9"/>
    <w:rsid w:val="00FD37BC"/>
    <w:rsid w:val="00FD3958"/>
    <w:rsid w:val="00FD4014"/>
    <w:rsid w:val="00FD4280"/>
    <w:rsid w:val="00FD4516"/>
    <w:rsid w:val="00FD507E"/>
    <w:rsid w:val="00FD50D9"/>
    <w:rsid w:val="00FD5A1A"/>
    <w:rsid w:val="00FD661F"/>
    <w:rsid w:val="00FD68FA"/>
    <w:rsid w:val="00FD69F4"/>
    <w:rsid w:val="00FD6AC8"/>
    <w:rsid w:val="00FD6FE7"/>
    <w:rsid w:val="00FD71C9"/>
    <w:rsid w:val="00FD76F7"/>
    <w:rsid w:val="00FD7990"/>
    <w:rsid w:val="00FD7AF2"/>
    <w:rsid w:val="00FD7F4E"/>
    <w:rsid w:val="00FD7F72"/>
    <w:rsid w:val="00FD7F7C"/>
    <w:rsid w:val="00FE01AA"/>
    <w:rsid w:val="00FE01BB"/>
    <w:rsid w:val="00FE022D"/>
    <w:rsid w:val="00FE0A9B"/>
    <w:rsid w:val="00FE0ECA"/>
    <w:rsid w:val="00FE1256"/>
    <w:rsid w:val="00FE154A"/>
    <w:rsid w:val="00FE15F4"/>
    <w:rsid w:val="00FE1A39"/>
    <w:rsid w:val="00FE1D63"/>
    <w:rsid w:val="00FE21AB"/>
    <w:rsid w:val="00FE24CC"/>
    <w:rsid w:val="00FE2B77"/>
    <w:rsid w:val="00FE2E93"/>
    <w:rsid w:val="00FE3772"/>
    <w:rsid w:val="00FE3AFE"/>
    <w:rsid w:val="00FE3B47"/>
    <w:rsid w:val="00FE41D5"/>
    <w:rsid w:val="00FE479A"/>
    <w:rsid w:val="00FE4DDC"/>
    <w:rsid w:val="00FE51FA"/>
    <w:rsid w:val="00FE6033"/>
    <w:rsid w:val="00FE60D0"/>
    <w:rsid w:val="00FE6154"/>
    <w:rsid w:val="00FE6155"/>
    <w:rsid w:val="00FE63C7"/>
    <w:rsid w:val="00FE697D"/>
    <w:rsid w:val="00FE6FD5"/>
    <w:rsid w:val="00FE7274"/>
    <w:rsid w:val="00FE72A5"/>
    <w:rsid w:val="00FE7D52"/>
    <w:rsid w:val="00FF03CC"/>
    <w:rsid w:val="00FF0DE4"/>
    <w:rsid w:val="00FF14AD"/>
    <w:rsid w:val="00FF1600"/>
    <w:rsid w:val="00FF189A"/>
    <w:rsid w:val="00FF2992"/>
    <w:rsid w:val="00FF2E5A"/>
    <w:rsid w:val="00FF2FC0"/>
    <w:rsid w:val="00FF3136"/>
    <w:rsid w:val="00FF3643"/>
    <w:rsid w:val="00FF37BD"/>
    <w:rsid w:val="00FF3C9B"/>
    <w:rsid w:val="00FF3D79"/>
    <w:rsid w:val="00FF3F61"/>
    <w:rsid w:val="00FF4138"/>
    <w:rsid w:val="00FF4222"/>
    <w:rsid w:val="00FF4457"/>
    <w:rsid w:val="00FF4605"/>
    <w:rsid w:val="00FF4608"/>
    <w:rsid w:val="00FF4BA0"/>
    <w:rsid w:val="00FF5513"/>
    <w:rsid w:val="00FF65F1"/>
    <w:rsid w:val="00FF7BB9"/>
    <w:rsid w:val="00FF7F87"/>
    <w:rsid w:val="105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qFormat="1" w:unhideWhenUsed="0" w:uiPriority="0" w:name="footnote text"/>
    <w:lsdException w:qFormat="1" w:unhideWhenUsed="0" w:uiPriority="99" w:name="annotation text"/>
    <w:lsdException w:qFormat="1" w:unhideWhenUsed="0" w:uiPriority="0" w:semiHidden="0" w:name="header"/>
    <w:lsdException w:unhideWhenUsed="0" w:uiPriority="99" w:semiHidden="0" w:name="footer"/>
    <w:lsdException w:qFormat="1" w:unhideWhenUsed="0" w:uiPriority="0" w:name="index heading"/>
    <w:lsdException w:qFormat="1" w:unhideWhenUsed="0" w:uiPriority="0" w:semiHidden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qFormat="1" w:unhideWhenUsed="0" w:uiPriority="0" w:name="List Bullet 3"/>
    <w:lsdException w:unhideWhenUsed="0" w:uiPriority="0" w:name="List Bullet 4"/>
    <w:lsdException w:qFormat="1" w:unhideWhenUsed="0" w:uiPriority="0" w:name="List Bullet 5"/>
    <w:lsdException w:unhideWhenUsed="0" w:uiPriority="0" w:name="List Number 2"/>
    <w:lsdException w:qFormat="1" w:unhideWhenUsed="0" w:uiPriority="0" w:name="List Number 3"/>
    <w:lsdException w:unhideWhenUsed="0" w:uiPriority="0" w:name="List Number 4"/>
    <w:lsdException w:qFormat="1" w:unhideWhenUsed="0" w:uiPriority="0" w:name="List Number 5"/>
    <w:lsdException w:qFormat="1" w:unhideWhenUsed="0" w:uiPriority="10" w:semiHidden="0" w:name="Title"/>
    <w:lsdException w:unhideWhenUsed="0" w:uiPriority="0" w:name="Closing"/>
    <w:lsdException w:qFormat="1" w:unhideWhenUsed="0" w:uiPriority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semiHidden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nhideWhenUsed="0" w:uiPriority="0" w:name="E-mail Signature"/>
    <w:lsdException w:unhideWhenUsed="0" w:uiPriority="0" w:name="Normal (Web)"/>
    <w:lsdException w:qFormat="1" w:unhideWhenUsed="0" w:uiPriority="0" w:name="HTML Acronym"/>
    <w:lsdException w:qFormat="1" w:unhideWhenUsed="0" w:uiPriority="0" w:name="HTML Address"/>
    <w:lsdException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unhideWhenUsed="0" w:uiPriority="0" w:name="Table Classic 1"/>
    <w:lsdException w:qFormat="1" w:unhideWhenUsed="0" w:uiPriority="0" w:name="Table Classic 2"/>
    <w:lsdException w:unhideWhenUsed="0" w:uiPriority="0" w:name="Table Classic 3"/>
    <w:lsdException w:qFormat="1" w:unhideWhenUsed="0" w:uiPriority="0" w:name="Table Classic 4"/>
    <w:lsdException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unhideWhenUsed="0" w:uiPriority="0" w:name="Table 3D effects 2"/>
    <w:lsdException w:qFormat="1" w:unhideWhenUsed="0" w:uiPriority="0" w:name="Table 3D effects 3"/>
    <w:lsdException w:unhideWhenUsed="0" w:uiPriority="0" w:name="Table Contemporary"/>
    <w:lsdException w:unhideWhenUsed="0" w:uiPriority="0" w:name="Table Elegant"/>
    <w:lsdException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unhideWhenUsed="0" w:uiPriority="0" w:name="Table Grid"/>
    <w:lsdException w:unhideWhenUsed="0"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1600" w:after="800"/>
      <w:jc w:val="right"/>
      <w:outlineLvl w:val="0"/>
    </w:pPr>
    <w:rPr>
      <w:rFonts w:ascii="Book Antiqua" w:hAnsi="Book Antiqua" w:eastAsia="黑体" w:cs="Book Antiqua"/>
      <w:b/>
      <w:bCs/>
      <w:sz w:val="44"/>
      <w:szCs w:val="44"/>
    </w:rPr>
  </w:style>
  <w:style w:type="paragraph" w:styleId="3">
    <w:name w:val="heading 2"/>
    <w:basedOn w:val="1"/>
    <w:next w:val="4"/>
    <w:link w:val="240"/>
    <w:qFormat/>
    <w:uiPriority w:val="0"/>
    <w:pPr>
      <w:keepNext/>
      <w:keepLines/>
      <w:numPr>
        <w:ilvl w:val="1"/>
        <w:numId w:val="1"/>
      </w:numPr>
      <w:tabs>
        <w:tab w:val="left" w:pos="840"/>
        <w:tab w:val="clear" w:pos="576"/>
      </w:tabs>
      <w:spacing w:before="600"/>
      <w:outlineLvl w:val="1"/>
    </w:pPr>
    <w:rPr>
      <w:rFonts w:ascii="Book Antiqua" w:hAnsi="Book Antiqua" w:eastAsia="微软雅黑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link w:val="241"/>
    <w:qFormat/>
    <w:uiPriority w:val="0"/>
    <w:pPr>
      <w:keepNext/>
      <w:keepLines/>
      <w:numPr>
        <w:ilvl w:val="2"/>
        <w:numId w:val="1"/>
      </w:numPr>
      <w:tabs>
        <w:tab w:val="left" w:pos="840"/>
        <w:tab w:val="clear" w:pos="1146"/>
      </w:tabs>
      <w:spacing w:before="200"/>
      <w:ind w:left="0" w:hanging="343" w:hangingChars="343"/>
      <w:outlineLvl w:val="2"/>
    </w:pPr>
    <w:rPr>
      <w:rFonts w:ascii="Book Antiqua" w:hAnsi="Book Antiqua" w:eastAsia="黑体" w:cs="宋体"/>
      <w:kern w:val="0"/>
      <w:sz w:val="32"/>
      <w:szCs w:val="32"/>
    </w:rPr>
  </w:style>
  <w:style w:type="paragraph" w:styleId="5">
    <w:name w:val="heading 4"/>
    <w:basedOn w:val="1"/>
    <w:next w:val="1"/>
    <w:link w:val="242"/>
    <w:qFormat/>
    <w:uiPriority w:val="0"/>
    <w:pPr>
      <w:keepNext/>
      <w:keepLines/>
      <w:numPr>
        <w:ilvl w:val="3"/>
        <w:numId w:val="1"/>
      </w:numPr>
      <w:outlineLvl w:val="3"/>
    </w:pPr>
    <w:rPr>
      <w:rFonts w:eastAsia="黑体" w:cs="Times New Roman"/>
      <w:bCs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1152"/>
        <w:tab w:val="clear" w:pos="5121"/>
      </w:tabs>
      <w:spacing w:before="240" w:after="64" w:line="320" w:lineRule="atLeast"/>
      <w:ind w:left="1152"/>
      <w:outlineLvl w:val="5"/>
    </w:pPr>
    <w:rPr>
      <w:rFonts w:ascii="Arial" w:hAnsi="Arial" w:eastAsia="黑体" w:cs="Times New Roman"/>
      <w:b/>
      <w:bCs/>
    </w:rPr>
  </w:style>
  <w:style w:type="paragraph" w:styleId="8">
    <w:name w:val="heading 7"/>
    <w:basedOn w:val="1"/>
    <w:next w:val="1"/>
    <w:qFormat/>
    <w:uiPriority w:val="0"/>
    <w:pPr>
      <w:keepLines/>
      <w:numPr>
        <w:ilvl w:val="6"/>
        <w:numId w:val="1"/>
      </w:numPr>
      <w:outlineLvl w:val="6"/>
    </w:pPr>
  </w:style>
  <w:style w:type="paragraph" w:styleId="9">
    <w:name w:val="heading 8"/>
    <w:basedOn w:val="3"/>
    <w:next w:val="10"/>
    <w:qFormat/>
    <w:uiPriority w:val="0"/>
    <w:pPr>
      <w:numPr>
        <w:ilvl w:val="7"/>
      </w:numPr>
      <w:outlineLvl w:val="7"/>
    </w:pPr>
    <w:rPr>
      <w:rFonts w:cs="Times New Roman"/>
    </w:rPr>
  </w:style>
  <w:style w:type="paragraph" w:styleId="10">
    <w:name w:val="heading 9"/>
    <w:basedOn w:val="4"/>
    <w:next w:val="1"/>
    <w:qFormat/>
    <w:uiPriority w:val="0"/>
    <w:pPr>
      <w:numPr>
        <w:ilvl w:val="8"/>
      </w:numPr>
      <w:outlineLvl w:val="8"/>
    </w:pPr>
    <w:rPr>
      <w:rFonts w:cs="Times New Roman"/>
    </w:rPr>
  </w:style>
  <w:style w:type="character" w:default="1" w:styleId="89">
    <w:name w:val="Default Paragraph Font"/>
    <w:unhideWhenUsed/>
    <w:uiPriority w:val="1"/>
  </w:style>
  <w:style w:type="table" w:default="1" w:styleId="10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iPriority w:val="0"/>
    <w:pPr>
      <w:ind w:left="100" w:leftChars="400" w:hanging="200" w:hangingChars="200"/>
    </w:pPr>
  </w:style>
  <w:style w:type="paragraph" w:styleId="12">
    <w:name w:val="annotation subject"/>
    <w:basedOn w:val="13"/>
    <w:next w:val="13"/>
    <w:semiHidden/>
    <w:qFormat/>
    <w:uiPriority w:val="0"/>
    <w:rPr>
      <w:b/>
      <w:bCs/>
    </w:rPr>
  </w:style>
  <w:style w:type="paragraph" w:styleId="13">
    <w:name w:val="annotation text"/>
    <w:basedOn w:val="1"/>
    <w:link w:val="250"/>
    <w:semiHidden/>
    <w:qFormat/>
    <w:uiPriority w:val="99"/>
  </w:style>
  <w:style w:type="paragraph" w:styleId="14">
    <w:name w:val="toc 7"/>
    <w:basedOn w:val="1"/>
    <w:next w:val="1"/>
    <w:qFormat/>
    <w:uiPriority w:val="39"/>
    <w:pPr>
      <w:spacing w:before="0" w:after="0"/>
      <w:ind w:left="1260"/>
    </w:pPr>
    <w:rPr>
      <w:rFonts w:asciiTheme="minorHAnsi" w:hAnsiTheme="minorHAnsi"/>
      <w:sz w:val="18"/>
      <w:szCs w:val="18"/>
    </w:rPr>
  </w:style>
  <w:style w:type="paragraph" w:styleId="15">
    <w:name w:val="Body Text First Indent"/>
    <w:basedOn w:val="16"/>
    <w:semiHidden/>
    <w:qFormat/>
    <w:uiPriority w:val="0"/>
    <w:pPr>
      <w:ind w:firstLine="420" w:firstLineChars="100"/>
    </w:pPr>
  </w:style>
  <w:style w:type="paragraph" w:styleId="16">
    <w:name w:val="Body Text"/>
    <w:basedOn w:val="1"/>
    <w:semiHidden/>
    <w:qFormat/>
    <w:uiPriority w:val="0"/>
    <w:pPr>
      <w:spacing w:after="120"/>
    </w:pPr>
  </w:style>
  <w:style w:type="paragraph" w:styleId="17">
    <w:name w:val="List Number 2"/>
    <w:basedOn w:val="1"/>
    <w:semiHidden/>
    <w:uiPriority w:val="0"/>
    <w:pPr>
      <w:numPr>
        <w:ilvl w:val="0"/>
        <w:numId w:val="2"/>
      </w:numPr>
    </w:pPr>
  </w:style>
  <w:style w:type="paragraph" w:styleId="18">
    <w:name w:val="table of authorities"/>
    <w:basedOn w:val="1"/>
    <w:next w:val="1"/>
    <w:semiHidden/>
    <w:qFormat/>
    <w:uiPriority w:val="0"/>
    <w:pPr>
      <w:ind w:left="420"/>
    </w:pPr>
  </w:style>
  <w:style w:type="paragraph" w:styleId="19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styleId="20">
    <w:name w:val="Note Heading"/>
    <w:basedOn w:val="1"/>
    <w:next w:val="1"/>
    <w:semiHidden/>
    <w:qFormat/>
    <w:uiPriority w:val="0"/>
    <w:pPr>
      <w:jc w:val="center"/>
    </w:pPr>
  </w:style>
  <w:style w:type="paragraph" w:styleId="21">
    <w:name w:val="List Bullet 4"/>
    <w:basedOn w:val="1"/>
    <w:semiHidden/>
    <w:uiPriority w:val="0"/>
    <w:pPr>
      <w:numPr>
        <w:ilvl w:val="0"/>
        <w:numId w:val="3"/>
      </w:numPr>
    </w:pPr>
  </w:style>
  <w:style w:type="paragraph" w:styleId="22">
    <w:name w:val="index 8"/>
    <w:basedOn w:val="1"/>
    <w:next w:val="1"/>
    <w:semiHidden/>
    <w:uiPriority w:val="0"/>
    <w:pPr>
      <w:ind w:left="1680" w:hanging="210"/>
    </w:pPr>
    <w:rPr>
      <w:sz w:val="20"/>
      <w:szCs w:val="20"/>
    </w:rPr>
  </w:style>
  <w:style w:type="paragraph" w:styleId="23">
    <w:name w:val="E-mail Signature"/>
    <w:basedOn w:val="1"/>
    <w:semiHidden/>
    <w:uiPriority w:val="0"/>
  </w:style>
  <w:style w:type="paragraph" w:styleId="24">
    <w:name w:val="List Number"/>
    <w:basedOn w:val="1"/>
    <w:semiHidden/>
    <w:uiPriority w:val="0"/>
    <w:pPr>
      <w:numPr>
        <w:ilvl w:val="0"/>
        <w:numId w:val="4"/>
      </w:numPr>
    </w:pPr>
  </w:style>
  <w:style w:type="paragraph" w:styleId="25">
    <w:name w:val="Normal Indent"/>
    <w:basedOn w:val="1"/>
    <w:qFormat/>
    <w:uiPriority w:val="99"/>
    <w:pPr>
      <w:ind w:firstLine="420" w:firstLineChars="200"/>
    </w:pPr>
  </w:style>
  <w:style w:type="paragraph" w:styleId="26">
    <w:name w:val="caption"/>
    <w:basedOn w:val="1"/>
    <w:next w:val="1"/>
    <w:qFormat/>
    <w:uiPriority w:val="0"/>
    <w:pPr>
      <w:spacing w:before="152"/>
    </w:pPr>
    <w:rPr>
      <w:rFonts w:ascii="Arial" w:hAnsi="Arial" w:eastAsia="黑体"/>
      <w:sz w:val="20"/>
      <w:szCs w:val="20"/>
    </w:rPr>
  </w:style>
  <w:style w:type="paragraph" w:styleId="27">
    <w:name w:val="index 5"/>
    <w:basedOn w:val="1"/>
    <w:next w:val="1"/>
    <w:semiHidden/>
    <w:qFormat/>
    <w:uiPriority w:val="0"/>
    <w:pPr>
      <w:ind w:left="1050" w:hanging="210"/>
    </w:pPr>
    <w:rPr>
      <w:sz w:val="20"/>
      <w:szCs w:val="20"/>
    </w:rPr>
  </w:style>
  <w:style w:type="paragraph" w:styleId="28">
    <w:name w:val="List Bullet"/>
    <w:basedOn w:val="1"/>
    <w:semiHidden/>
    <w:uiPriority w:val="0"/>
    <w:pPr>
      <w:numPr>
        <w:ilvl w:val="0"/>
        <w:numId w:val="5"/>
      </w:numPr>
    </w:pPr>
  </w:style>
  <w:style w:type="paragraph" w:styleId="29">
    <w:name w:val="envelope address"/>
    <w:basedOn w:val="1"/>
    <w:semiHidden/>
    <w:qFormat/>
    <w:uiPriority w:val="0"/>
    <w:pPr>
      <w:framePr w:w="7920" w:h="1980" w:hRule="exact" w:hSpace="180" w:wrap="around" w:vAnchor="margin" w:hAnchor="page" w:xAlign="center" w:yAlign="bottom"/>
      <w:ind w:left="100" w:leftChars="1400"/>
    </w:pPr>
    <w:rPr>
      <w:rFonts w:ascii="Arial" w:hAnsi="Arial"/>
    </w:rPr>
  </w:style>
  <w:style w:type="paragraph" w:styleId="30">
    <w:name w:val="Document Map"/>
    <w:basedOn w:val="1"/>
    <w:semiHidden/>
    <w:qFormat/>
    <w:uiPriority w:val="0"/>
    <w:pPr>
      <w:shd w:val="clear" w:color="auto" w:fill="000080"/>
    </w:pPr>
  </w:style>
  <w:style w:type="paragraph" w:styleId="31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32">
    <w:name w:val="index 6"/>
    <w:basedOn w:val="1"/>
    <w:next w:val="1"/>
    <w:semiHidden/>
    <w:qFormat/>
    <w:uiPriority w:val="0"/>
    <w:pPr>
      <w:ind w:left="1260" w:hanging="210"/>
    </w:pPr>
    <w:rPr>
      <w:sz w:val="20"/>
      <w:szCs w:val="20"/>
    </w:rPr>
  </w:style>
  <w:style w:type="paragraph" w:styleId="33">
    <w:name w:val="Salutation"/>
    <w:basedOn w:val="1"/>
    <w:next w:val="1"/>
    <w:semiHidden/>
    <w:qFormat/>
    <w:uiPriority w:val="0"/>
  </w:style>
  <w:style w:type="paragraph" w:styleId="34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5">
    <w:name w:val="Closing"/>
    <w:basedOn w:val="1"/>
    <w:semiHidden/>
    <w:uiPriority w:val="0"/>
    <w:pPr>
      <w:ind w:left="100" w:leftChars="2100"/>
    </w:pPr>
  </w:style>
  <w:style w:type="paragraph" w:styleId="36">
    <w:name w:val="List Bullet 3"/>
    <w:basedOn w:val="1"/>
    <w:semiHidden/>
    <w:qFormat/>
    <w:uiPriority w:val="0"/>
    <w:pPr>
      <w:numPr>
        <w:ilvl w:val="0"/>
        <w:numId w:val="6"/>
      </w:numPr>
    </w:pPr>
  </w:style>
  <w:style w:type="paragraph" w:styleId="37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8">
    <w:name w:val="List Number 3"/>
    <w:basedOn w:val="1"/>
    <w:semiHidden/>
    <w:qFormat/>
    <w:uiPriority w:val="0"/>
    <w:pPr>
      <w:numPr>
        <w:ilvl w:val="0"/>
        <w:numId w:val="7"/>
      </w:numPr>
    </w:pPr>
  </w:style>
  <w:style w:type="paragraph" w:styleId="39">
    <w:name w:val="List 2"/>
    <w:basedOn w:val="1"/>
    <w:semiHidden/>
    <w:uiPriority w:val="0"/>
    <w:pPr>
      <w:ind w:left="100" w:leftChars="200" w:hanging="200" w:hangingChars="200"/>
    </w:pPr>
  </w:style>
  <w:style w:type="paragraph" w:styleId="40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1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2">
    <w:name w:val="List Bullet 2"/>
    <w:basedOn w:val="1"/>
    <w:semiHidden/>
    <w:uiPriority w:val="0"/>
    <w:pPr>
      <w:numPr>
        <w:ilvl w:val="0"/>
        <w:numId w:val="8"/>
      </w:numPr>
    </w:pPr>
  </w:style>
  <w:style w:type="paragraph" w:styleId="43">
    <w:name w:val="HTML Address"/>
    <w:basedOn w:val="1"/>
    <w:semiHidden/>
    <w:qFormat/>
    <w:uiPriority w:val="0"/>
    <w:rPr>
      <w:i/>
      <w:iCs/>
    </w:rPr>
  </w:style>
  <w:style w:type="paragraph" w:styleId="44">
    <w:name w:val="index 4"/>
    <w:basedOn w:val="1"/>
    <w:next w:val="1"/>
    <w:semiHidden/>
    <w:qFormat/>
    <w:uiPriority w:val="0"/>
    <w:pPr>
      <w:ind w:left="1260"/>
    </w:pPr>
  </w:style>
  <w:style w:type="paragraph" w:styleId="45">
    <w:name w:val="toc 5"/>
    <w:basedOn w:val="1"/>
    <w:next w:val="1"/>
    <w:qFormat/>
    <w:uiPriority w:val="39"/>
    <w:pPr>
      <w:spacing w:before="0" w:after="0"/>
      <w:ind w:left="840"/>
    </w:pPr>
    <w:rPr>
      <w:rFonts w:asciiTheme="minorHAnsi" w:hAnsiTheme="minorHAnsi"/>
      <w:sz w:val="18"/>
      <w:szCs w:val="18"/>
    </w:rPr>
  </w:style>
  <w:style w:type="paragraph" w:styleId="46">
    <w:name w:val="toc 3"/>
    <w:basedOn w:val="1"/>
    <w:next w:val="1"/>
    <w:qFormat/>
    <w:uiPriority w:val="39"/>
    <w:pPr>
      <w:spacing w:before="0" w:after="0"/>
      <w:ind w:left="420"/>
    </w:pPr>
    <w:rPr>
      <w:rFonts w:asciiTheme="minorHAnsi" w:hAnsiTheme="minorHAnsi"/>
      <w:i/>
      <w:iCs/>
      <w:sz w:val="20"/>
      <w:szCs w:val="20"/>
    </w:rPr>
  </w:style>
  <w:style w:type="paragraph" w:styleId="47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8">
    <w:name w:val="List Bullet 5"/>
    <w:basedOn w:val="1"/>
    <w:semiHidden/>
    <w:qFormat/>
    <w:uiPriority w:val="0"/>
    <w:pPr>
      <w:numPr>
        <w:ilvl w:val="0"/>
        <w:numId w:val="9"/>
      </w:numPr>
    </w:pPr>
  </w:style>
  <w:style w:type="paragraph" w:styleId="49">
    <w:name w:val="List Number 4"/>
    <w:basedOn w:val="1"/>
    <w:semiHidden/>
    <w:uiPriority w:val="0"/>
    <w:pPr>
      <w:numPr>
        <w:ilvl w:val="0"/>
        <w:numId w:val="10"/>
      </w:numPr>
    </w:pPr>
  </w:style>
  <w:style w:type="paragraph" w:styleId="50">
    <w:name w:val="toc 8"/>
    <w:basedOn w:val="1"/>
    <w:next w:val="1"/>
    <w:qFormat/>
    <w:uiPriority w:val="39"/>
    <w:pPr>
      <w:spacing w:before="0" w:after="0"/>
      <w:ind w:left="1470"/>
    </w:pPr>
    <w:rPr>
      <w:rFonts w:asciiTheme="minorHAnsi" w:hAnsiTheme="minorHAnsi"/>
      <w:sz w:val="18"/>
      <w:szCs w:val="18"/>
    </w:rPr>
  </w:style>
  <w:style w:type="paragraph" w:styleId="51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2">
    <w:name w:val="Date"/>
    <w:basedOn w:val="1"/>
    <w:next w:val="1"/>
    <w:semiHidden/>
    <w:qFormat/>
    <w:uiPriority w:val="0"/>
    <w:pPr>
      <w:ind w:left="100" w:leftChars="2500"/>
    </w:pPr>
  </w:style>
  <w:style w:type="paragraph" w:styleId="53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4">
    <w:name w:val="endnote text"/>
    <w:basedOn w:val="1"/>
    <w:semiHidden/>
    <w:qFormat/>
    <w:uiPriority w:val="0"/>
  </w:style>
  <w:style w:type="paragraph" w:styleId="55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6">
    <w:name w:val="Balloon Text"/>
    <w:basedOn w:val="1"/>
    <w:semiHidden/>
    <w:qFormat/>
    <w:uiPriority w:val="0"/>
    <w:rPr>
      <w:sz w:val="18"/>
      <w:szCs w:val="18"/>
    </w:rPr>
  </w:style>
  <w:style w:type="paragraph" w:styleId="57">
    <w:name w:val="footer"/>
    <w:basedOn w:val="58"/>
    <w:link w:val="230"/>
    <w:uiPriority w:val="99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58">
    <w:name w:val="Heading Left"/>
    <w:basedOn w:val="1"/>
    <w:qFormat/>
    <w:uiPriority w:val="0"/>
    <w:pPr>
      <w:spacing w:before="0" w:after="0"/>
      <w:ind w:left="0"/>
    </w:pPr>
    <w:rPr>
      <w:sz w:val="20"/>
      <w:szCs w:val="20"/>
    </w:rPr>
  </w:style>
  <w:style w:type="paragraph" w:styleId="59">
    <w:name w:val="envelope return"/>
    <w:basedOn w:val="1"/>
    <w:semiHidden/>
    <w:qFormat/>
    <w:uiPriority w:val="0"/>
    <w:rPr>
      <w:rFonts w:ascii="Arial" w:hAnsi="Arial"/>
    </w:rPr>
  </w:style>
  <w:style w:type="paragraph" w:styleId="60">
    <w:name w:val="Body Text First Indent 2"/>
    <w:basedOn w:val="37"/>
    <w:semiHidden/>
    <w:qFormat/>
    <w:uiPriority w:val="0"/>
    <w:pPr>
      <w:ind w:firstLine="420" w:firstLineChars="200"/>
    </w:pPr>
  </w:style>
  <w:style w:type="paragraph" w:styleId="61">
    <w:name w:val="header"/>
    <w:basedOn w:val="1"/>
    <w:qFormat/>
    <w:uiPriority w:val="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paragraph" w:styleId="62">
    <w:name w:val="Signature"/>
    <w:basedOn w:val="1"/>
    <w:semiHidden/>
    <w:qFormat/>
    <w:uiPriority w:val="0"/>
    <w:pPr>
      <w:ind w:left="100" w:leftChars="2100"/>
    </w:pPr>
  </w:style>
  <w:style w:type="paragraph" w:styleId="63">
    <w:name w:val="toc 1"/>
    <w:basedOn w:val="1"/>
    <w:next w:val="1"/>
    <w:qFormat/>
    <w:uiPriority w:val="39"/>
    <w:pPr>
      <w:spacing w:before="120" w:after="120"/>
      <w:ind w:left="0"/>
    </w:pPr>
    <w:rPr>
      <w:rFonts w:asciiTheme="minorHAnsi" w:hAnsiTheme="minorHAnsi"/>
      <w:b/>
      <w:bCs/>
      <w:caps/>
      <w:sz w:val="20"/>
      <w:szCs w:val="20"/>
    </w:rPr>
  </w:style>
  <w:style w:type="paragraph" w:styleId="64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5">
    <w:name w:val="toc 4"/>
    <w:basedOn w:val="1"/>
    <w:next w:val="1"/>
    <w:qFormat/>
    <w:uiPriority w:val="39"/>
    <w:pPr>
      <w:spacing w:before="0" w:after="0"/>
      <w:ind w:left="630"/>
    </w:pPr>
    <w:rPr>
      <w:rFonts w:asciiTheme="minorHAnsi" w:hAnsiTheme="minorHAnsi"/>
      <w:sz w:val="18"/>
      <w:szCs w:val="18"/>
    </w:rPr>
  </w:style>
  <w:style w:type="paragraph" w:styleId="66">
    <w:name w:val="index heading"/>
    <w:basedOn w:val="1"/>
    <w:next w:val="67"/>
    <w:semiHidden/>
    <w:qFormat/>
    <w:uiPriority w:val="0"/>
    <w:rPr>
      <w:rFonts w:ascii="Arial" w:hAnsi="Arial"/>
      <w:b/>
      <w:bCs/>
    </w:rPr>
  </w:style>
  <w:style w:type="paragraph" w:styleId="67">
    <w:name w:val="index 1"/>
    <w:basedOn w:val="1"/>
    <w:next w:val="1"/>
    <w:semiHidden/>
    <w:qFormat/>
    <w:uiPriority w:val="0"/>
    <w:rPr>
      <w:sz w:val="24"/>
    </w:rPr>
  </w:style>
  <w:style w:type="paragraph" w:styleId="68">
    <w:name w:val="Subtitle"/>
    <w:basedOn w:val="1"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9">
    <w:name w:val="List Number 5"/>
    <w:basedOn w:val="1"/>
    <w:semiHidden/>
    <w:qFormat/>
    <w:uiPriority w:val="0"/>
    <w:pPr>
      <w:numPr>
        <w:ilvl w:val="0"/>
        <w:numId w:val="11"/>
      </w:numPr>
    </w:pPr>
  </w:style>
  <w:style w:type="paragraph" w:styleId="70">
    <w:name w:val="List"/>
    <w:basedOn w:val="1"/>
    <w:semiHidden/>
    <w:uiPriority w:val="0"/>
    <w:pPr>
      <w:ind w:left="200" w:hanging="200" w:hangingChars="200"/>
    </w:pPr>
  </w:style>
  <w:style w:type="paragraph" w:styleId="71">
    <w:name w:val="footnote text"/>
    <w:basedOn w:val="1"/>
    <w:semiHidden/>
    <w:qFormat/>
    <w:uiPriority w:val="0"/>
    <w:rPr>
      <w:sz w:val="18"/>
      <w:szCs w:val="18"/>
    </w:rPr>
  </w:style>
  <w:style w:type="paragraph" w:styleId="72">
    <w:name w:val="toc 6"/>
    <w:basedOn w:val="1"/>
    <w:next w:val="1"/>
    <w:qFormat/>
    <w:uiPriority w:val="39"/>
    <w:pPr>
      <w:spacing w:before="0" w:after="0"/>
      <w:ind w:left="1050"/>
    </w:pPr>
    <w:rPr>
      <w:rFonts w:asciiTheme="minorHAnsi" w:hAnsiTheme="minorHAnsi"/>
      <w:sz w:val="18"/>
      <w:szCs w:val="18"/>
    </w:rPr>
  </w:style>
  <w:style w:type="paragraph" w:styleId="73">
    <w:name w:val="List 5"/>
    <w:basedOn w:val="1"/>
    <w:semiHidden/>
    <w:uiPriority w:val="0"/>
    <w:pPr>
      <w:ind w:left="100" w:leftChars="800" w:hanging="200" w:hangingChars="200"/>
    </w:pPr>
  </w:style>
  <w:style w:type="paragraph" w:styleId="74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5">
    <w:name w:val="index 7"/>
    <w:basedOn w:val="1"/>
    <w:next w:val="1"/>
    <w:semiHidden/>
    <w:uiPriority w:val="0"/>
    <w:pPr>
      <w:ind w:left="1470" w:hanging="210"/>
    </w:pPr>
    <w:rPr>
      <w:sz w:val="20"/>
      <w:szCs w:val="20"/>
    </w:rPr>
  </w:style>
  <w:style w:type="paragraph" w:styleId="76">
    <w:name w:val="index 9"/>
    <w:basedOn w:val="1"/>
    <w:next w:val="1"/>
    <w:semiHidden/>
    <w:uiPriority w:val="0"/>
    <w:pPr>
      <w:ind w:left="1890" w:hanging="210"/>
    </w:pPr>
    <w:rPr>
      <w:sz w:val="20"/>
      <w:szCs w:val="20"/>
    </w:rPr>
  </w:style>
  <w:style w:type="paragraph" w:styleId="77">
    <w:name w:val="table of figures"/>
    <w:basedOn w:val="1"/>
    <w:next w:val="1"/>
    <w:semiHidden/>
    <w:qFormat/>
    <w:uiPriority w:val="0"/>
    <w:pPr>
      <w:spacing w:afterLines="50"/>
      <w:ind w:left="300" w:leftChars="300"/>
    </w:pPr>
    <w:rPr>
      <w:sz w:val="20"/>
      <w:szCs w:val="20"/>
    </w:rPr>
  </w:style>
  <w:style w:type="paragraph" w:styleId="78">
    <w:name w:val="toc 2"/>
    <w:basedOn w:val="1"/>
    <w:next w:val="1"/>
    <w:qFormat/>
    <w:uiPriority w:val="39"/>
    <w:pPr>
      <w:spacing w:before="0" w:after="0"/>
      <w:ind w:left="210"/>
    </w:pPr>
    <w:rPr>
      <w:rFonts w:asciiTheme="minorHAnsi" w:hAnsiTheme="minorHAnsi"/>
      <w:smallCaps/>
      <w:sz w:val="20"/>
      <w:szCs w:val="20"/>
    </w:rPr>
  </w:style>
  <w:style w:type="paragraph" w:styleId="79">
    <w:name w:val="toc 9"/>
    <w:basedOn w:val="1"/>
    <w:next w:val="1"/>
    <w:qFormat/>
    <w:uiPriority w:val="39"/>
    <w:pPr>
      <w:spacing w:before="0" w:after="0"/>
      <w:ind w:left="1680"/>
    </w:pPr>
    <w:rPr>
      <w:rFonts w:asciiTheme="minorHAnsi" w:hAnsiTheme="minorHAnsi"/>
      <w:sz w:val="18"/>
      <w:szCs w:val="18"/>
    </w:rPr>
  </w:style>
  <w:style w:type="paragraph" w:styleId="80">
    <w:name w:val="Body Text 2"/>
    <w:basedOn w:val="1"/>
    <w:semiHidden/>
    <w:qFormat/>
    <w:uiPriority w:val="0"/>
    <w:pPr>
      <w:spacing w:after="120" w:line="480" w:lineRule="auto"/>
    </w:pPr>
  </w:style>
  <w:style w:type="paragraph" w:styleId="81">
    <w:name w:val="List 4"/>
    <w:basedOn w:val="1"/>
    <w:semiHidden/>
    <w:uiPriority w:val="0"/>
    <w:pPr>
      <w:ind w:left="100" w:leftChars="600" w:hanging="200" w:hangingChars="200"/>
    </w:pPr>
  </w:style>
  <w:style w:type="paragraph" w:styleId="82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3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4">
    <w:name w:val="HTML Preformatted"/>
    <w:basedOn w:val="1"/>
    <w:semiHidden/>
    <w:qFormat/>
    <w:uiPriority w:val="0"/>
    <w:rPr>
      <w:rFonts w:ascii="Courier New" w:hAnsi="Courier New" w:cs="Courier New"/>
      <w:sz w:val="20"/>
      <w:szCs w:val="20"/>
    </w:rPr>
  </w:style>
  <w:style w:type="paragraph" w:styleId="85">
    <w:name w:val="Normal (Web)"/>
    <w:basedOn w:val="1"/>
    <w:semiHidden/>
    <w:uiPriority w:val="0"/>
    <w:rPr>
      <w:rFonts w:cs="Times New Roman"/>
    </w:rPr>
  </w:style>
  <w:style w:type="paragraph" w:styleId="86">
    <w:name w:val="List Continue 3"/>
    <w:basedOn w:val="1"/>
    <w:semiHidden/>
    <w:uiPriority w:val="0"/>
    <w:pPr>
      <w:spacing w:after="120"/>
      <w:ind w:left="1260" w:leftChars="600"/>
    </w:pPr>
  </w:style>
  <w:style w:type="paragraph" w:styleId="87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8">
    <w:name w:val="Title"/>
    <w:basedOn w:val="1"/>
    <w:link w:val="251"/>
    <w:qFormat/>
    <w:uiPriority w:val="1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styleId="90">
    <w:name w:val="Strong"/>
    <w:basedOn w:val="89"/>
    <w:qFormat/>
    <w:uiPriority w:val="22"/>
    <w:rPr>
      <w:b/>
      <w:bCs/>
    </w:rPr>
  </w:style>
  <w:style w:type="character" w:styleId="91">
    <w:name w:val="endnote reference"/>
    <w:basedOn w:val="89"/>
    <w:semiHidden/>
    <w:qFormat/>
    <w:uiPriority w:val="0"/>
    <w:rPr>
      <w:vertAlign w:val="superscript"/>
    </w:rPr>
  </w:style>
  <w:style w:type="character" w:styleId="92">
    <w:name w:val="page number"/>
    <w:basedOn w:val="89"/>
    <w:semiHidden/>
    <w:qFormat/>
    <w:uiPriority w:val="0"/>
  </w:style>
  <w:style w:type="character" w:styleId="93">
    <w:name w:val="FollowedHyperlink"/>
    <w:qFormat/>
    <w:uiPriority w:val="0"/>
    <w:rPr>
      <w:color w:val="800080"/>
      <w:u w:val="none"/>
    </w:rPr>
  </w:style>
  <w:style w:type="character" w:styleId="94">
    <w:name w:val="Emphasis"/>
    <w:basedOn w:val="89"/>
    <w:qFormat/>
    <w:uiPriority w:val="20"/>
    <w:rPr>
      <w:i/>
      <w:iCs/>
    </w:rPr>
  </w:style>
  <w:style w:type="character" w:styleId="95">
    <w:name w:val="line number"/>
    <w:basedOn w:val="89"/>
    <w:semiHidden/>
    <w:qFormat/>
    <w:uiPriority w:val="0"/>
  </w:style>
  <w:style w:type="character" w:styleId="96">
    <w:name w:val="HTML Definition"/>
    <w:basedOn w:val="89"/>
    <w:semiHidden/>
    <w:qFormat/>
    <w:uiPriority w:val="0"/>
    <w:rPr>
      <w:i/>
      <w:iCs/>
    </w:rPr>
  </w:style>
  <w:style w:type="character" w:styleId="97">
    <w:name w:val="HTML Typewriter"/>
    <w:basedOn w:val="89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98">
    <w:name w:val="HTML Acronym"/>
    <w:basedOn w:val="89"/>
    <w:semiHidden/>
    <w:qFormat/>
    <w:uiPriority w:val="0"/>
  </w:style>
  <w:style w:type="character" w:styleId="99">
    <w:name w:val="HTML Variable"/>
    <w:basedOn w:val="89"/>
    <w:semiHidden/>
    <w:qFormat/>
    <w:uiPriority w:val="0"/>
    <w:rPr>
      <w:i/>
      <w:iCs/>
    </w:rPr>
  </w:style>
  <w:style w:type="character" w:styleId="100">
    <w:name w:val="Hyperlink"/>
    <w:qFormat/>
    <w:uiPriority w:val="99"/>
    <w:rPr>
      <w:color w:val="0000FF"/>
      <w:u w:val="none"/>
    </w:rPr>
  </w:style>
  <w:style w:type="character" w:styleId="101">
    <w:name w:val="HTML Code"/>
    <w:basedOn w:val="89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02">
    <w:name w:val="annotation reference"/>
    <w:basedOn w:val="89"/>
    <w:semiHidden/>
    <w:qFormat/>
    <w:uiPriority w:val="0"/>
    <w:rPr>
      <w:sz w:val="21"/>
      <w:szCs w:val="21"/>
    </w:rPr>
  </w:style>
  <w:style w:type="character" w:styleId="103">
    <w:name w:val="HTML Cite"/>
    <w:basedOn w:val="89"/>
    <w:semiHidden/>
    <w:uiPriority w:val="0"/>
    <w:rPr>
      <w:i/>
      <w:iCs/>
    </w:rPr>
  </w:style>
  <w:style w:type="character" w:styleId="104">
    <w:name w:val="footnote reference"/>
    <w:basedOn w:val="89"/>
    <w:semiHidden/>
    <w:qFormat/>
    <w:uiPriority w:val="0"/>
    <w:rPr>
      <w:vertAlign w:val="superscript"/>
    </w:rPr>
  </w:style>
  <w:style w:type="character" w:styleId="105">
    <w:name w:val="HTML Keyboard"/>
    <w:basedOn w:val="89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06">
    <w:name w:val="HTML Sample"/>
    <w:basedOn w:val="89"/>
    <w:semiHidden/>
    <w:uiPriority w:val="0"/>
    <w:rPr>
      <w:rFonts w:ascii="Courier New" w:hAnsi="Courier New" w:cs="Courier New"/>
    </w:rPr>
  </w:style>
  <w:style w:type="table" w:styleId="108">
    <w:name w:val="Table Grid"/>
    <w:basedOn w:val="107"/>
    <w:semiHidden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9">
    <w:name w:val="Table Theme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10">
    <w:name w:val="Table Colorful 1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olorful 2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olorful 3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3">
    <w:name w:val="Table Elegant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Classic 1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5">
    <w:name w:val="Table Classic 2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6">
    <w:name w:val="Table Classic 3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7">
    <w:name w:val="Table Classic 4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Simple 1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19">
    <w:name w:val="Table Simple 2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20">
    <w:name w:val="Table Simple 3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1">
    <w:name w:val="Table Subtle 1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2">
    <w:name w:val="Table Subtle 2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3">
    <w:name w:val="Table 3D effects 1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24">
    <w:name w:val="Table 3D effects 2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5">
    <w:name w:val="Table 3D effects 3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6">
    <w:name w:val="Table List 1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7">
    <w:name w:val="Table List 2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8">
    <w:name w:val="Table List 3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9">
    <w:name w:val="Table List 4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30">
    <w:name w:val="Table List 5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1">
    <w:name w:val="Table List 6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2">
    <w:name w:val="Table List 7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33">
    <w:name w:val="Table List 8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34">
    <w:name w:val="Table Contemporary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35">
    <w:name w:val="Table Columns 1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6">
    <w:name w:val="Table Columns 2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7">
    <w:name w:val="Table Columns 3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8">
    <w:name w:val="Table Columns 4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39">
    <w:name w:val="Table Columns 5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0">
    <w:name w:val="Table Grid 1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1">
    <w:name w:val="Table Grid 2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2">
    <w:name w:val="Table Grid 3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3">
    <w:name w:val="Table Grid 4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4">
    <w:name w:val="Table Grid 5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5">
    <w:name w:val="Table Grid 6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6">
    <w:name w:val="Table Grid 7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47">
    <w:name w:val="Table Grid 8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8">
    <w:name w:val="Table Web 1"/>
    <w:basedOn w:val="107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9">
    <w:name w:val="Table Web 2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0">
    <w:name w:val="Table Web 3"/>
    <w:basedOn w:val="107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1">
    <w:name w:val="Table Professional"/>
    <w:basedOn w:val="107"/>
    <w:semiHidden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paragraph" w:customStyle="1" w:styleId="152">
    <w:name w:val="Block Label"/>
    <w:basedOn w:val="1"/>
    <w:next w:val="1"/>
    <w:link w:val="228"/>
    <w:uiPriority w:val="0"/>
    <w:pPr>
      <w:keepNext/>
      <w:keepLines/>
      <w:numPr>
        <w:ilvl w:val="3"/>
        <w:numId w:val="12"/>
      </w:numPr>
      <w:spacing w:before="300" w:after="80"/>
      <w:outlineLvl w:val="3"/>
    </w:pPr>
    <w:rPr>
      <w:rFonts w:ascii="Book Antiqua" w:hAnsi="Book Antiqua" w:eastAsia="黑体" w:cs="Book Antiqua"/>
      <w:bCs/>
      <w:kern w:val="0"/>
      <w:sz w:val="26"/>
      <w:szCs w:val="26"/>
    </w:rPr>
  </w:style>
  <w:style w:type="paragraph" w:customStyle="1" w:styleId="153">
    <w:name w:val="Cover1"/>
    <w:basedOn w:val="1"/>
    <w:semiHidden/>
    <w:uiPriority w:val="0"/>
    <w:pPr>
      <w:spacing w:before="80" w:after="80"/>
    </w:pPr>
    <w:rPr>
      <w:rFonts w:ascii="Arial" w:hAnsi="Arial"/>
      <w:b/>
      <w:bCs/>
      <w:kern w:val="0"/>
      <w:sz w:val="40"/>
      <w:szCs w:val="40"/>
    </w:rPr>
  </w:style>
  <w:style w:type="paragraph" w:customStyle="1" w:styleId="154">
    <w:name w:val="Cover2"/>
    <w:semiHidden/>
    <w:qFormat/>
    <w:uiPriority w:val="0"/>
    <w:pPr>
      <w:widowControl w:val="0"/>
      <w:adjustRightInd w:val="0"/>
      <w:snapToGrid w:val="0"/>
      <w:spacing w:before="800" w:after="1200"/>
    </w:pPr>
    <w:rPr>
      <w:rFonts w:ascii="Arial" w:hAnsi="Arial" w:eastAsia="黑体" w:cs="Arial"/>
      <w:b/>
      <w:bCs/>
      <w:sz w:val="36"/>
      <w:szCs w:val="36"/>
      <w:lang w:val="en-US" w:eastAsia="en-US" w:bidi="ar-SA"/>
    </w:rPr>
  </w:style>
  <w:style w:type="paragraph" w:customStyle="1" w:styleId="155">
    <w:name w:val="Cover3"/>
    <w:semiHidden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156">
    <w:name w:val="Cover4"/>
    <w:basedOn w:val="1"/>
    <w:semiHidden/>
    <w:qFormat/>
    <w:uiPriority w:val="0"/>
    <w:rPr>
      <w:rFonts w:eastAsia="Arial"/>
      <w:b/>
      <w:bCs/>
      <w:sz w:val="24"/>
    </w:rPr>
  </w:style>
  <w:style w:type="paragraph" w:customStyle="1" w:styleId="157">
    <w:name w:val="Figure"/>
    <w:basedOn w:val="1"/>
    <w:next w:val="1"/>
    <w:link w:val="216"/>
    <w:qFormat/>
    <w:uiPriority w:val="0"/>
    <w:pPr>
      <w:keepNext/>
    </w:pPr>
  </w:style>
  <w:style w:type="paragraph" w:customStyle="1" w:styleId="158">
    <w:name w:val="Figure Description"/>
    <w:next w:val="157"/>
    <w:link w:val="217"/>
    <w:qFormat/>
    <w:uiPriority w:val="0"/>
    <w:pPr>
      <w:keepNext/>
      <w:numPr>
        <w:ilvl w:val="7"/>
        <w:numId w:val="12"/>
      </w:numPr>
      <w:adjustRightInd w:val="0"/>
      <w:snapToGrid w:val="0"/>
      <w:spacing w:before="320" w:after="80" w:line="240" w:lineRule="atLeast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59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0">
    <w:name w:val="Heading Right"/>
    <w:basedOn w:val="1"/>
    <w:qFormat/>
    <w:uiPriority w:val="0"/>
    <w:pPr>
      <w:spacing w:before="0" w:after="0"/>
      <w:ind w:left="0"/>
      <w:jc w:val="right"/>
    </w:pPr>
    <w:rPr>
      <w:sz w:val="20"/>
      <w:szCs w:val="20"/>
    </w:rPr>
  </w:style>
  <w:style w:type="paragraph" w:customStyle="1" w:styleId="161">
    <w:name w:val="Heading1 No Number"/>
    <w:basedOn w:val="2"/>
    <w:next w:val="1"/>
    <w:qFormat/>
    <w:uiPriority w:val="0"/>
    <w:pPr>
      <w:pageBreakBefore/>
      <w:numPr>
        <w:numId w:val="0"/>
      </w:numPr>
      <w:outlineLvl w:val="9"/>
    </w:pPr>
  </w:style>
  <w:style w:type="paragraph" w:customStyle="1" w:styleId="162">
    <w:name w:val="Heading2 No Number"/>
    <w:basedOn w:val="3"/>
    <w:next w:val="1"/>
    <w:qFormat/>
    <w:uiPriority w:val="0"/>
    <w:pPr>
      <w:numPr>
        <w:ilvl w:val="0"/>
        <w:numId w:val="0"/>
      </w:numPr>
    </w:pPr>
    <w:rPr>
      <w:rFonts w:eastAsia="宋体"/>
    </w:rPr>
  </w:style>
  <w:style w:type="paragraph" w:customStyle="1" w:styleId="163">
    <w:name w:val="Heading3 No Number"/>
    <w:basedOn w:val="4"/>
    <w:next w:val="1"/>
    <w:qFormat/>
    <w:uiPriority w:val="0"/>
    <w:pPr>
      <w:numPr>
        <w:ilvl w:val="0"/>
        <w:numId w:val="0"/>
      </w:numPr>
    </w:pPr>
    <w:rPr>
      <w:rFonts w:cs="Book Antiqua"/>
    </w:rPr>
  </w:style>
  <w:style w:type="paragraph" w:customStyle="1" w:styleId="164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5">
    <w:name w:val="About This Chapter"/>
    <w:basedOn w:val="162"/>
    <w:next w:val="1"/>
    <w:qFormat/>
    <w:uiPriority w:val="0"/>
    <w:pPr>
      <w:spacing w:after="560"/>
    </w:pPr>
    <w:rPr>
      <w:rFonts w:eastAsia="黑体"/>
    </w:rPr>
  </w:style>
  <w:style w:type="paragraph" w:customStyle="1" w:styleId="166">
    <w:name w:val="Item List"/>
    <w:link w:val="213"/>
    <w:qFormat/>
    <w:uiPriority w:val="0"/>
    <w:pPr>
      <w:numPr>
        <w:ilvl w:val="0"/>
        <w:numId w:val="13"/>
      </w:numPr>
      <w:adjustRightInd w:val="0"/>
      <w:snapToGrid w:val="0"/>
      <w:spacing w:before="80" w:after="80" w:line="240" w:lineRule="atLeast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67">
    <w:name w:val="Item List in Table"/>
    <w:basedOn w:val="1"/>
    <w:qFormat/>
    <w:uiPriority w:val="0"/>
    <w:pPr>
      <w:numPr>
        <w:ilvl w:val="0"/>
        <w:numId w:val="14"/>
      </w:numPr>
      <w:spacing w:before="80" w:after="80"/>
    </w:pPr>
    <w:rPr>
      <w:kern w:val="0"/>
    </w:rPr>
  </w:style>
  <w:style w:type="paragraph" w:customStyle="1" w:styleId="168">
    <w:name w:val="Item List Text"/>
    <w:link w:val="214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69">
    <w:name w:val="Item Step"/>
    <w:qFormat/>
    <w:uiPriority w:val="0"/>
    <w:pPr>
      <w:numPr>
        <w:ilvl w:val="6"/>
        <w:numId w:val="12"/>
      </w:numPr>
      <w:adjustRightInd w:val="0"/>
      <w:snapToGrid w:val="0"/>
      <w:spacing w:before="80" w:after="80" w:line="240" w:lineRule="atLeast"/>
      <w:jc w:val="both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0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1">
    <w:name w:val="CAUTION Heading"/>
    <w:basedOn w:val="1"/>
    <w:qFormat/>
    <w:uiPriority w:val="0"/>
    <w:pPr>
      <w:keepNext/>
      <w:pBdr>
        <w:top w:val="single" w:color="auto" w:sz="12" w:space="4"/>
      </w:pBdr>
      <w:spacing w:before="80" w:after="80"/>
    </w:pPr>
    <w:rPr>
      <w:rFonts w:ascii="Book Antiqua" w:hAnsi="Book Antiqua" w:eastAsia="黑体"/>
      <w:bCs/>
    </w:rPr>
  </w:style>
  <w:style w:type="paragraph" w:customStyle="1" w:styleId="172">
    <w:name w:val="Notes Heading in Table"/>
    <w:next w:val="173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3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 w:val="18"/>
      <w:szCs w:val="18"/>
      <w:lang w:val="en-US" w:eastAsia="zh-CN" w:bidi="ar-SA"/>
    </w:rPr>
  </w:style>
  <w:style w:type="paragraph" w:customStyle="1" w:styleId="174">
    <w:name w:val="CAUTION Text"/>
    <w:basedOn w:val="1"/>
    <w:qFormat/>
    <w:uiPriority w:val="0"/>
    <w:pPr>
      <w:keepLines/>
      <w:pBdr>
        <w:bottom w:val="single" w:color="auto" w:sz="12" w:space="4"/>
      </w:pBdr>
      <w:spacing w:before="80" w:after="80"/>
    </w:pPr>
    <w:rPr>
      <w:rFonts w:eastAsia="楷体_GB2312"/>
      <w:iCs/>
    </w:rPr>
  </w:style>
  <w:style w:type="paragraph" w:customStyle="1" w:styleId="175">
    <w:name w:val="CAUTION Text List"/>
    <w:basedOn w:val="174"/>
    <w:qFormat/>
    <w:uiPriority w:val="0"/>
    <w:pPr>
      <w:keepNext/>
      <w:numPr>
        <w:ilvl w:val="0"/>
        <w:numId w:val="15"/>
      </w:numPr>
    </w:pPr>
  </w:style>
  <w:style w:type="table" w:customStyle="1" w:styleId="176">
    <w:name w:val="Table"/>
    <w:basedOn w:val="151"/>
    <w:qFormat/>
    <w:uiPriority w:val="0"/>
    <w:pPr>
      <w:jc w:val="left"/>
    </w:pPr>
    <w:rPr>
      <w:rFonts w:cs="Arial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table" w:customStyle="1" w:styleId="177">
    <w:name w:val="Remarks Table"/>
    <w:basedOn w:val="107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8">
    <w:name w:val="Step"/>
    <w:basedOn w:val="1"/>
    <w:qFormat/>
    <w:uiPriority w:val="0"/>
    <w:pPr>
      <w:numPr>
        <w:ilvl w:val="5"/>
        <w:numId w:val="12"/>
      </w:numPr>
      <w:outlineLvl w:val="5"/>
    </w:pPr>
    <w:rPr>
      <w:snapToGrid w:val="0"/>
      <w:kern w:val="0"/>
    </w:rPr>
  </w:style>
  <w:style w:type="paragraph" w:customStyle="1" w:styleId="179">
    <w:name w:val="Sub Item List"/>
    <w:basedOn w:val="1"/>
    <w:qFormat/>
    <w:uiPriority w:val="0"/>
    <w:pPr>
      <w:numPr>
        <w:ilvl w:val="0"/>
        <w:numId w:val="16"/>
      </w:numPr>
      <w:spacing w:before="80" w:after="80"/>
    </w:pPr>
  </w:style>
  <w:style w:type="paragraph" w:customStyle="1" w:styleId="180">
    <w:name w:val="Sub Item List Text"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1">
    <w:name w:val="Table Description"/>
    <w:basedOn w:val="1"/>
    <w:next w:val="1"/>
    <w:link w:val="227"/>
    <w:uiPriority w:val="0"/>
    <w:pPr>
      <w:keepNext/>
      <w:numPr>
        <w:ilvl w:val="8"/>
        <w:numId w:val="12"/>
      </w:numPr>
      <w:spacing w:before="320" w:after="80"/>
      <w:outlineLvl w:val="7"/>
    </w:pPr>
    <w:rPr>
      <w:rFonts w:eastAsia="黑体"/>
      <w:spacing w:val="-4"/>
    </w:rPr>
  </w:style>
  <w:style w:type="paragraph" w:customStyle="1" w:styleId="182">
    <w:name w:val="Notes Text List in Table"/>
    <w:uiPriority w:val="0"/>
    <w:pPr>
      <w:numPr>
        <w:ilvl w:val="0"/>
        <w:numId w:val="17"/>
      </w:numPr>
      <w:spacing w:before="40" w:after="80" w:line="200" w:lineRule="atLeast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83">
    <w:name w:val="Terminal Display"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4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5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6">
    <w:name w:val="Table Heading"/>
    <w:basedOn w:val="1"/>
    <w:link w:val="226"/>
    <w:qFormat/>
    <w:uiPriority w:val="0"/>
    <w:pPr>
      <w:keepNext/>
      <w:widowControl w:val="0"/>
      <w:spacing w:before="80" w:after="80"/>
      <w:ind w:left="0"/>
    </w:pPr>
    <w:rPr>
      <w:rFonts w:ascii="Book Antiqua" w:hAnsi="Book Antiqua" w:eastAsia="黑体" w:cs="Book Antiqua"/>
      <w:bCs/>
      <w:snapToGrid w:val="0"/>
      <w:kern w:val="0"/>
    </w:rPr>
  </w:style>
  <w:style w:type="paragraph" w:customStyle="1" w:styleId="187">
    <w:name w:val="Table Text"/>
    <w:basedOn w:val="1"/>
    <w:link w:val="215"/>
    <w:qFormat/>
    <w:uiPriority w:val="0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188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89">
    <w:name w:val="Contents"/>
    <w:basedOn w:val="161"/>
    <w:qFormat/>
    <w:uiPriority w:val="0"/>
  </w:style>
  <w:style w:type="paragraph" w:customStyle="1" w:styleId="190">
    <w:name w:val="Item Step in Table"/>
    <w:semiHidden/>
    <w:qFormat/>
    <w:uiPriority w:val="0"/>
    <w:pPr>
      <w:numPr>
        <w:ilvl w:val="0"/>
        <w:numId w:val="18"/>
      </w:numPr>
      <w:topLinePunct/>
      <w:spacing w:before="40" w:after="40"/>
    </w:pPr>
    <w:rPr>
      <w:rFonts w:ascii="Times New Roman" w:hAnsi="Times New Roman" w:eastAsia="宋体" w:cs="Arial"/>
      <w:sz w:val="22"/>
      <w:szCs w:val="22"/>
      <w:lang w:val="en-US" w:eastAsia="zh-CN" w:bidi="ar-SA"/>
    </w:rPr>
  </w:style>
  <w:style w:type="paragraph" w:customStyle="1" w:styleId="191">
    <w:name w:val="Table Note"/>
    <w:basedOn w:val="1"/>
    <w:qFormat/>
    <w:uiPriority w:val="0"/>
    <w:pPr>
      <w:spacing w:before="80" w:after="80"/>
    </w:pPr>
    <w:rPr>
      <w:sz w:val="18"/>
      <w:szCs w:val="18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Notes Heading"/>
    <w:basedOn w:val="171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4">
    <w:name w:val="Notes Text"/>
    <w:basedOn w:val="174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 w:val="18"/>
      <w:szCs w:val="18"/>
    </w:rPr>
  </w:style>
  <w:style w:type="paragraph" w:customStyle="1" w:styleId="195">
    <w:name w:val="Notes Text List"/>
    <w:basedOn w:val="175"/>
    <w:qFormat/>
    <w:uiPriority w:val="0"/>
    <w:pPr>
      <w:numPr>
        <w:numId w:val="19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18"/>
      <w:szCs w:val="18"/>
    </w:rPr>
  </w:style>
  <w:style w:type="paragraph" w:customStyle="1" w:styleId="196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197">
    <w:name w:val="Outline"/>
    <w:basedOn w:val="1"/>
    <w:semiHidden/>
    <w:qFormat/>
    <w:uiPriority w:val="0"/>
    <w:rPr>
      <w:i/>
      <w:color w:val="0000FF"/>
    </w:rPr>
  </w:style>
  <w:style w:type="paragraph" w:customStyle="1" w:styleId="198">
    <w:name w:val="Item list Text TD"/>
    <w:basedOn w:val="183"/>
    <w:qFormat/>
    <w:uiPriority w:val="0"/>
    <w:pPr>
      <w:adjustRightInd w:val="0"/>
      <w:ind w:left="2126"/>
    </w:pPr>
  </w:style>
  <w:style w:type="paragraph" w:customStyle="1" w:styleId="199">
    <w:name w:val="Sub Item List Text TD"/>
    <w:basedOn w:val="183"/>
    <w:qFormat/>
    <w:uiPriority w:val="0"/>
    <w:pPr>
      <w:adjustRightInd w:val="0"/>
      <w:ind w:left="2410"/>
    </w:pPr>
  </w:style>
  <w:style w:type="paragraph" w:customStyle="1" w:styleId="200">
    <w:name w:val="Cover 4"/>
    <w:basedOn w:val="201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201">
    <w:name w:val="Cover 3"/>
    <w:basedOn w:val="1"/>
    <w:qFormat/>
    <w:uiPriority w:val="0"/>
    <w:pPr>
      <w:widowControl w:val="0"/>
      <w:topLinePunct w:val="0"/>
      <w:spacing w:before="80" w:after="80"/>
      <w:ind w:left="0"/>
    </w:pPr>
    <w:rPr>
      <w:rFonts w:eastAsia="黑体"/>
      <w:b/>
      <w:bCs/>
      <w:spacing w:val="-4"/>
      <w:sz w:val="22"/>
      <w:szCs w:val="22"/>
    </w:rPr>
  </w:style>
  <w:style w:type="paragraph" w:customStyle="1" w:styleId="202">
    <w:name w:val="Cover 5"/>
    <w:basedOn w:val="1"/>
    <w:qFormat/>
    <w:uiPriority w:val="0"/>
    <w:pPr>
      <w:widowControl w:val="0"/>
      <w:spacing w:before="0" w:after="0" w:line="240" w:lineRule="auto"/>
      <w:ind w:left="0"/>
    </w:pPr>
    <w:rPr>
      <w:sz w:val="18"/>
      <w:szCs w:val="18"/>
    </w:rPr>
  </w:style>
  <w:style w:type="paragraph" w:customStyle="1" w:styleId="203">
    <w:name w:val="样式1"/>
    <w:basedOn w:val="192"/>
    <w:semiHidden/>
    <w:qFormat/>
    <w:uiPriority w:val="0"/>
    <w:rPr>
      <w:b w:val="0"/>
    </w:rPr>
  </w:style>
  <w:style w:type="paragraph" w:customStyle="1" w:styleId="204">
    <w:name w:val="Figure+"/>
    <w:basedOn w:val="157"/>
    <w:qFormat/>
    <w:uiPriority w:val="0"/>
    <w:pPr>
      <w:ind w:left="0"/>
      <w:jc w:val="right"/>
    </w:pPr>
  </w:style>
  <w:style w:type="paragraph" w:customStyle="1" w:styleId="205">
    <w:name w:val="Cover 2"/>
    <w:qFormat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6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7">
    <w:name w:val="TOC 标题1"/>
    <w:next w:val="63"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table" w:customStyle="1" w:styleId="208">
    <w:name w:val="正文中的表格"/>
    <w:basedOn w:val="108"/>
    <w:qFormat/>
    <w:uiPriority w:val="0"/>
    <w:pPr>
      <w:widowControl/>
    </w:pPr>
    <w:rPr>
      <w:rFonts w:ascii="Arial" w:hAnsi="Arial" w:cs="Arial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paragraph" w:customStyle="1" w:styleId="209">
    <w:name w:val="Copyright Information"/>
    <w:basedOn w:val="1"/>
    <w:qFormat/>
    <w:uiPriority w:val="0"/>
    <w:pPr>
      <w:widowControl w:val="0"/>
      <w:tabs>
        <w:tab w:val="right" w:pos="945"/>
        <w:tab w:val="left" w:pos="1155"/>
      </w:tabs>
      <w:topLinePunct w:val="0"/>
      <w:autoSpaceDE w:val="0"/>
      <w:autoSpaceDN w:val="0"/>
      <w:spacing w:before="60" w:after="60" w:line="360" w:lineRule="auto"/>
      <w:ind w:left="1418" w:right="284"/>
    </w:pPr>
    <w:rPr>
      <w:rFonts w:cs="Times New Roman"/>
      <w:b/>
      <w:kern w:val="0"/>
      <w:sz w:val="22"/>
      <w:szCs w:val="22"/>
    </w:rPr>
  </w:style>
  <w:style w:type="table" w:customStyle="1" w:styleId="210">
    <w:name w:val="Table No Frame"/>
    <w:basedOn w:val="108"/>
    <w:semiHidden/>
    <w:qFormat/>
    <w:uiPriority w:val="0"/>
    <w:pPr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211">
    <w:name w:val="封面标题"/>
    <w:basedOn w:val="1"/>
    <w:link w:val="220"/>
    <w:qFormat/>
    <w:uiPriority w:val="0"/>
    <w:pPr>
      <w:widowControl w:val="0"/>
      <w:tabs>
        <w:tab w:val="left" w:pos="-2520"/>
        <w:tab w:val="right" w:pos="-2160"/>
        <w:tab w:val="left" w:pos="960"/>
        <w:tab w:val="left" w:pos="1080"/>
        <w:tab w:val="left" w:pos="1320"/>
        <w:tab w:val="right" w:pos="3120"/>
        <w:tab w:val="right" w:pos="3840"/>
        <w:tab w:val="left" w:leader="hyphen" w:pos="4080"/>
        <w:tab w:val="left" w:leader="hyphen" w:pos="4320"/>
        <w:tab w:val="right" w:leader="dot" w:pos="8244"/>
      </w:tabs>
      <w:suppressAutoHyphens/>
      <w:snapToGrid/>
      <w:spacing w:before="0" w:after="0" w:line="360" w:lineRule="auto"/>
      <w:ind w:left="0"/>
      <w:jc w:val="center"/>
    </w:pPr>
    <w:rPr>
      <w:rFonts w:eastAsia="黑体" w:cs="Times New Roman"/>
      <w:b/>
      <w:caps/>
      <w:spacing w:val="10"/>
      <w:sz w:val="44"/>
      <w:szCs w:val="44"/>
    </w:rPr>
  </w:style>
  <w:style w:type="paragraph" w:customStyle="1" w:styleId="212">
    <w:name w:val="封面华为技术"/>
    <w:basedOn w:val="211"/>
    <w:qFormat/>
    <w:uiPriority w:val="0"/>
    <w:pPr>
      <w:spacing w:line="240" w:lineRule="auto"/>
    </w:pPr>
    <w:rPr>
      <w:sz w:val="32"/>
      <w:szCs w:val="32"/>
    </w:rPr>
  </w:style>
  <w:style w:type="character" w:customStyle="1" w:styleId="213">
    <w:name w:val="Item List Char1"/>
    <w:basedOn w:val="89"/>
    <w:link w:val="166"/>
    <w:qFormat/>
    <w:uiPriority w:val="0"/>
    <w:rPr>
      <w:rFonts w:cs="Arial"/>
      <w:kern w:val="2"/>
      <w:sz w:val="21"/>
      <w:szCs w:val="21"/>
    </w:rPr>
  </w:style>
  <w:style w:type="character" w:customStyle="1" w:styleId="214">
    <w:name w:val="Item List Text Char"/>
    <w:basedOn w:val="89"/>
    <w:link w:val="168"/>
    <w:qFormat/>
    <w:uiPriority w:val="0"/>
    <w:rPr>
      <w:rFonts w:eastAsia="宋体"/>
      <w:kern w:val="2"/>
      <w:sz w:val="21"/>
      <w:szCs w:val="21"/>
      <w:lang w:val="en-US" w:eastAsia="zh-CN" w:bidi="ar-SA"/>
    </w:rPr>
  </w:style>
  <w:style w:type="character" w:customStyle="1" w:styleId="215">
    <w:name w:val="Table Text Char"/>
    <w:basedOn w:val="89"/>
    <w:link w:val="187"/>
    <w:qFormat/>
    <w:uiPriority w:val="0"/>
    <w:rPr>
      <w:rFonts w:eastAsia="宋体" w:cs="Arial"/>
      <w:snapToGrid w:val="0"/>
      <w:sz w:val="21"/>
      <w:szCs w:val="21"/>
      <w:lang w:val="en-US" w:eastAsia="zh-CN" w:bidi="ar-SA"/>
    </w:rPr>
  </w:style>
  <w:style w:type="character" w:customStyle="1" w:styleId="216">
    <w:name w:val="Figure Char"/>
    <w:basedOn w:val="89"/>
    <w:link w:val="157"/>
    <w:qFormat/>
    <w:uiPriority w:val="0"/>
    <w:rPr>
      <w:rFonts w:eastAsia="宋体" w:cs="Arial"/>
      <w:kern w:val="2"/>
      <w:sz w:val="21"/>
      <w:szCs w:val="21"/>
      <w:lang w:val="en-US" w:eastAsia="zh-CN" w:bidi="ar-SA"/>
    </w:rPr>
  </w:style>
  <w:style w:type="character" w:customStyle="1" w:styleId="217">
    <w:name w:val="Figure Description Char"/>
    <w:basedOn w:val="89"/>
    <w:link w:val="158"/>
    <w:qFormat/>
    <w:uiPriority w:val="0"/>
    <w:rPr>
      <w:rFonts w:eastAsia="黑体" w:cs="Arial"/>
      <w:spacing w:val="-4"/>
      <w:kern w:val="2"/>
      <w:sz w:val="21"/>
      <w:szCs w:val="21"/>
    </w:rPr>
  </w:style>
  <w:style w:type="paragraph" w:customStyle="1" w:styleId="218">
    <w:name w:val="封面说明"/>
    <w:basedOn w:val="1"/>
    <w:qFormat/>
    <w:uiPriority w:val="0"/>
    <w:pPr>
      <w:widowControl w:val="0"/>
      <w:overflowPunct w:val="0"/>
      <w:topLinePunct w:val="0"/>
      <w:autoSpaceDE w:val="0"/>
      <w:autoSpaceDN w:val="0"/>
      <w:snapToGrid/>
      <w:spacing w:before="0" w:after="0" w:line="240" w:lineRule="auto"/>
      <w:ind w:left="397"/>
      <w:jc w:val="center"/>
      <w:textAlignment w:val="baseline"/>
    </w:pPr>
    <w:rPr>
      <w:rFonts w:eastAsia="楷体_GB2312" w:cs="Times New Roman"/>
      <w:b/>
      <w:sz w:val="32"/>
      <w:szCs w:val="20"/>
    </w:rPr>
  </w:style>
  <w:style w:type="paragraph" w:customStyle="1" w:styleId="219">
    <w:name w:val="样式 标题 1H1PIM 1h11st levelSection Headl1Heading 0&amp;3List ..."/>
    <w:basedOn w:val="2"/>
    <w:qFormat/>
    <w:uiPriority w:val="0"/>
    <w:pPr>
      <w:numPr>
        <w:numId w:val="20"/>
      </w:numPr>
      <w:pBdr>
        <w:bottom w:val="none" w:color="auto" w:sz="0" w:space="0"/>
      </w:pBdr>
      <w:tabs>
        <w:tab w:val="left" w:pos="425"/>
        <w:tab w:val="left" w:pos="734"/>
      </w:tabs>
      <w:topLinePunct w:val="0"/>
      <w:adjustRightInd/>
      <w:snapToGrid/>
      <w:spacing w:before="120" w:after="120" w:line="360" w:lineRule="auto"/>
      <w:jc w:val="both"/>
    </w:pPr>
    <w:rPr>
      <w:rFonts w:ascii="Arial" w:hAnsi="Arial" w:eastAsia="宋体" w:cs="宋体"/>
      <w:kern w:val="0"/>
      <w:sz w:val="36"/>
      <w:szCs w:val="20"/>
    </w:rPr>
  </w:style>
  <w:style w:type="character" w:customStyle="1" w:styleId="220">
    <w:name w:val="封面标题 Char"/>
    <w:basedOn w:val="89"/>
    <w:link w:val="211"/>
    <w:qFormat/>
    <w:uiPriority w:val="0"/>
    <w:rPr>
      <w:rFonts w:eastAsia="黑体"/>
      <w:b/>
      <w:caps/>
      <w:spacing w:val="10"/>
      <w:kern w:val="2"/>
      <w:sz w:val="44"/>
      <w:szCs w:val="44"/>
    </w:rPr>
  </w:style>
  <w:style w:type="paragraph" w:customStyle="1" w:styleId="221">
    <w:name w:val="默认段落字体 Para Char Char Char1 Char"/>
    <w:basedOn w:val="1"/>
    <w:semiHidden/>
    <w:qFormat/>
    <w:uiPriority w:val="0"/>
    <w:pPr>
      <w:topLinePunct w:val="0"/>
      <w:adjustRightInd/>
      <w:snapToGrid/>
      <w:spacing w:before="0" w:after="0" w:line="240" w:lineRule="auto"/>
      <w:ind w:left="0"/>
      <w:jc w:val="both"/>
    </w:pPr>
    <w:rPr>
      <w:rFonts w:ascii="Arial" w:hAnsi="Arial"/>
      <w:szCs w:val="20"/>
    </w:rPr>
  </w:style>
  <w:style w:type="paragraph" w:customStyle="1" w:styleId="222">
    <w:name w:val="插图题注"/>
    <w:next w:val="1"/>
    <w:qFormat/>
    <w:uiPriority w:val="0"/>
    <w:pPr>
      <w:numPr>
        <w:ilvl w:val="7"/>
        <w:numId w:val="21"/>
      </w:numPr>
      <w:spacing w:afterLines="100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23">
    <w:name w:val="图号"/>
    <w:basedOn w:val="1"/>
    <w:qFormat/>
    <w:uiPriority w:val="0"/>
    <w:pPr>
      <w:widowControl w:val="0"/>
      <w:numPr>
        <w:ilvl w:val="0"/>
        <w:numId w:val="22"/>
      </w:numPr>
      <w:topLinePunct w:val="0"/>
      <w:autoSpaceDE w:val="0"/>
      <w:autoSpaceDN w:val="0"/>
      <w:snapToGrid/>
      <w:spacing w:before="105" w:after="0" w:line="360" w:lineRule="auto"/>
      <w:jc w:val="center"/>
    </w:pPr>
    <w:rPr>
      <w:rFonts w:cs="Times New Roman"/>
      <w:kern w:val="0"/>
    </w:rPr>
  </w:style>
  <w:style w:type="character" w:customStyle="1" w:styleId="224">
    <w:name w:val="样式 样式 Calibri + (中文) 宋体"/>
    <w:basedOn w:val="89"/>
    <w:qFormat/>
    <w:uiPriority w:val="0"/>
    <w:rPr>
      <w:rFonts w:ascii="Times New Roman" w:hAnsi="Times New Roman" w:eastAsia="宋体"/>
    </w:rPr>
  </w:style>
  <w:style w:type="paragraph" w:customStyle="1" w:styleId="225">
    <w:name w:val="List Paragraph"/>
    <w:basedOn w:val="1"/>
    <w:qFormat/>
    <w:uiPriority w:val="34"/>
    <w:pPr>
      <w:ind w:firstLine="420" w:firstLineChars="200"/>
    </w:pPr>
  </w:style>
  <w:style w:type="character" w:customStyle="1" w:styleId="226">
    <w:name w:val="Table Heading Char"/>
    <w:basedOn w:val="89"/>
    <w:link w:val="186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character" w:customStyle="1" w:styleId="227">
    <w:name w:val="Table Description Char Char"/>
    <w:basedOn w:val="89"/>
    <w:link w:val="181"/>
    <w:qFormat/>
    <w:uiPriority w:val="0"/>
    <w:rPr>
      <w:rFonts w:eastAsia="黑体" w:cs="Arial"/>
      <w:spacing w:val="-4"/>
      <w:kern w:val="2"/>
      <w:sz w:val="21"/>
      <w:szCs w:val="21"/>
    </w:rPr>
  </w:style>
  <w:style w:type="character" w:customStyle="1" w:styleId="228">
    <w:name w:val="Block Label Char"/>
    <w:basedOn w:val="89"/>
    <w:link w:val="152"/>
    <w:qFormat/>
    <w:uiPriority w:val="0"/>
    <w:rPr>
      <w:rFonts w:ascii="Book Antiqua" w:hAnsi="Book Antiqua" w:eastAsia="黑体" w:cs="Book Antiqua"/>
      <w:bCs/>
      <w:sz w:val="26"/>
      <w:szCs w:val="26"/>
    </w:rPr>
  </w:style>
  <w:style w:type="paragraph" w:customStyle="1" w:styleId="229">
    <w:name w:val="No Spacing"/>
    <w:qFormat/>
    <w:uiPriority w:val="1"/>
    <w:pPr>
      <w:topLinePunct/>
      <w:adjustRightInd w:val="0"/>
      <w:snapToGrid w:val="0"/>
      <w:ind w:left="1701"/>
    </w:pPr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character" w:customStyle="1" w:styleId="230">
    <w:name w:val="页脚 Char"/>
    <w:basedOn w:val="89"/>
    <w:link w:val="57"/>
    <w:qFormat/>
    <w:uiPriority w:val="99"/>
    <w:rPr>
      <w:b/>
      <w:bCs/>
      <w:kern w:val="2"/>
      <w:sz w:val="22"/>
      <w:szCs w:val="22"/>
    </w:rPr>
  </w:style>
  <w:style w:type="paragraph" w:customStyle="1" w:styleId="231">
    <w:name w:val="TOC Heading"/>
    <w:basedOn w:val="2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232">
    <w:name w:val="表格列标题"/>
    <w:basedOn w:val="1"/>
    <w:qFormat/>
    <w:uiPriority w:val="0"/>
    <w:pPr>
      <w:widowControl w:val="0"/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ascii="Arial" w:hAnsi="Arial" w:cs="Times New Roman"/>
      <w:b/>
      <w:kern w:val="0"/>
      <w:szCs w:val="20"/>
    </w:rPr>
  </w:style>
  <w:style w:type="paragraph" w:customStyle="1" w:styleId="233">
    <w:name w:val="表头样式 Char"/>
    <w:basedOn w:val="1"/>
    <w:link w:val="234"/>
    <w:qFormat/>
    <w:uiPriority w:val="0"/>
    <w:pPr>
      <w:widowControl w:val="0"/>
      <w:topLinePunct w:val="0"/>
      <w:autoSpaceDE w:val="0"/>
      <w:autoSpaceDN w:val="0"/>
      <w:snapToGrid/>
      <w:spacing w:before="0" w:after="0" w:line="240" w:lineRule="auto"/>
      <w:ind w:left="0"/>
    </w:pPr>
    <w:rPr>
      <w:rFonts w:ascii="Arial" w:hAnsi="Arial" w:cs="Times New Roman"/>
      <w:b/>
      <w:kern w:val="0"/>
    </w:rPr>
  </w:style>
  <w:style w:type="character" w:customStyle="1" w:styleId="234">
    <w:name w:val="表头样式 Char Char"/>
    <w:basedOn w:val="89"/>
    <w:link w:val="233"/>
    <w:qFormat/>
    <w:uiPriority w:val="0"/>
    <w:rPr>
      <w:rFonts w:ascii="Arial" w:hAnsi="Arial"/>
      <w:b/>
      <w:sz w:val="21"/>
      <w:szCs w:val="21"/>
    </w:rPr>
  </w:style>
  <w:style w:type="paragraph" w:customStyle="1" w:styleId="235">
    <w:name w:val="修订记录"/>
    <w:basedOn w:val="1"/>
    <w:qFormat/>
    <w:uiPriority w:val="0"/>
    <w:pPr>
      <w:widowControl w:val="0"/>
      <w:topLinePunct w:val="0"/>
      <w:autoSpaceDE w:val="0"/>
      <w:autoSpaceDN w:val="0"/>
      <w:snapToGrid/>
      <w:spacing w:before="300" w:after="150" w:line="360" w:lineRule="auto"/>
      <w:ind w:left="0"/>
      <w:jc w:val="center"/>
    </w:pPr>
    <w:rPr>
      <w:rFonts w:ascii="黑体" w:hAnsi="Arial" w:eastAsia="黑体" w:cs="Times New Roman"/>
      <w:kern w:val="0"/>
      <w:sz w:val="30"/>
      <w:szCs w:val="20"/>
    </w:rPr>
  </w:style>
  <w:style w:type="paragraph" w:customStyle="1" w:styleId="236">
    <w:name w:val="表格文本"/>
    <w:basedOn w:val="1"/>
    <w:link w:val="238"/>
    <w:qFormat/>
    <w:uiPriority w:val="0"/>
    <w:pPr>
      <w:widowControl w:val="0"/>
      <w:tabs>
        <w:tab w:val="decimal" w:pos="0"/>
      </w:tabs>
      <w:topLinePunct w:val="0"/>
      <w:autoSpaceDE w:val="0"/>
      <w:autoSpaceDN w:val="0"/>
      <w:snapToGrid/>
      <w:spacing w:before="0" w:after="0" w:line="240" w:lineRule="auto"/>
      <w:ind w:left="0"/>
      <w:jc w:val="center"/>
    </w:pPr>
    <w:rPr>
      <w:rFonts w:ascii="Arial" w:hAnsi="Arial" w:cs="Times New Roman"/>
      <w:kern w:val="0"/>
    </w:rPr>
  </w:style>
  <w:style w:type="paragraph" w:customStyle="1" w:styleId="237">
    <w:name w:val="缺省文本"/>
    <w:basedOn w:val="1"/>
    <w:link w:val="239"/>
    <w:qFormat/>
    <w:uiPriority w:val="0"/>
    <w:pPr>
      <w:widowControl w:val="0"/>
      <w:topLinePunct w:val="0"/>
      <w:autoSpaceDE w:val="0"/>
      <w:autoSpaceDN w:val="0"/>
      <w:snapToGrid/>
      <w:spacing w:before="0" w:after="0" w:line="360" w:lineRule="auto"/>
      <w:ind w:left="0"/>
    </w:pPr>
    <w:rPr>
      <w:rFonts w:ascii="Arial" w:hAnsi="Arial" w:cs="Times New Roman"/>
      <w:kern w:val="0"/>
      <w:szCs w:val="20"/>
    </w:rPr>
  </w:style>
  <w:style w:type="character" w:customStyle="1" w:styleId="238">
    <w:name w:val="表格文本 Char"/>
    <w:basedOn w:val="89"/>
    <w:link w:val="236"/>
    <w:qFormat/>
    <w:uiPriority w:val="0"/>
    <w:rPr>
      <w:rFonts w:ascii="Arial" w:hAnsi="Arial"/>
      <w:sz w:val="21"/>
      <w:szCs w:val="21"/>
    </w:rPr>
  </w:style>
  <w:style w:type="character" w:customStyle="1" w:styleId="239">
    <w:name w:val="缺省文本 Char"/>
    <w:basedOn w:val="89"/>
    <w:link w:val="237"/>
    <w:qFormat/>
    <w:uiPriority w:val="0"/>
    <w:rPr>
      <w:rFonts w:ascii="Arial" w:hAnsi="Arial"/>
      <w:sz w:val="21"/>
    </w:rPr>
  </w:style>
  <w:style w:type="character" w:customStyle="1" w:styleId="240">
    <w:name w:val="标题 2 Char"/>
    <w:basedOn w:val="89"/>
    <w:link w:val="3"/>
    <w:qFormat/>
    <w:uiPriority w:val="0"/>
    <w:rPr>
      <w:rFonts w:ascii="Book Antiqua" w:hAnsi="Book Antiqua" w:eastAsia="微软雅黑" w:cs="Book Antiqua"/>
      <w:bCs/>
      <w:sz w:val="36"/>
      <w:szCs w:val="36"/>
      <w:lang w:eastAsia="en-US"/>
    </w:rPr>
  </w:style>
  <w:style w:type="character" w:customStyle="1" w:styleId="241">
    <w:name w:val="标题 3 Char"/>
    <w:basedOn w:val="89"/>
    <w:link w:val="4"/>
    <w:qFormat/>
    <w:uiPriority w:val="0"/>
    <w:rPr>
      <w:rFonts w:ascii="Book Antiqua" w:hAnsi="Book Antiqua" w:eastAsia="黑体" w:cs="宋体"/>
      <w:sz w:val="32"/>
      <w:szCs w:val="32"/>
    </w:rPr>
  </w:style>
  <w:style w:type="character" w:customStyle="1" w:styleId="242">
    <w:name w:val="标题 4 Char"/>
    <w:basedOn w:val="89"/>
    <w:link w:val="5"/>
    <w:qFormat/>
    <w:uiPriority w:val="0"/>
    <w:rPr>
      <w:rFonts w:eastAsia="黑体"/>
      <w:bCs/>
      <w:kern w:val="2"/>
      <w:sz w:val="21"/>
      <w:szCs w:val="21"/>
    </w:rPr>
  </w:style>
  <w:style w:type="paragraph" w:customStyle="1" w:styleId="243">
    <w:name w:val="前言、引言标题"/>
    <w:next w:val="1"/>
    <w:qFormat/>
    <w:uiPriority w:val="0"/>
    <w:pPr>
      <w:numPr>
        <w:ilvl w:val="0"/>
        <w:numId w:val="23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244">
    <w:name w:val="章标题"/>
    <w:next w:val="1"/>
    <w:qFormat/>
    <w:uiPriority w:val="0"/>
    <w:pPr>
      <w:numPr>
        <w:ilvl w:val="1"/>
        <w:numId w:val="23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245">
    <w:name w:val="一级条标题"/>
    <w:basedOn w:val="244"/>
    <w:next w:val="1"/>
    <w:qFormat/>
    <w:uiPriority w:val="0"/>
    <w:pPr>
      <w:numPr>
        <w:ilvl w:val="2"/>
      </w:numPr>
      <w:spacing w:beforeLines="0" w:afterLines="0"/>
      <w:outlineLvl w:val="2"/>
    </w:pPr>
  </w:style>
  <w:style w:type="paragraph" w:customStyle="1" w:styleId="246">
    <w:name w:val="二级条标题"/>
    <w:basedOn w:val="245"/>
    <w:next w:val="1"/>
    <w:qFormat/>
    <w:uiPriority w:val="0"/>
    <w:pPr>
      <w:numPr>
        <w:ilvl w:val="3"/>
      </w:numPr>
      <w:outlineLvl w:val="3"/>
    </w:pPr>
  </w:style>
  <w:style w:type="paragraph" w:customStyle="1" w:styleId="247">
    <w:name w:val="三级条标题"/>
    <w:basedOn w:val="246"/>
    <w:next w:val="1"/>
    <w:qFormat/>
    <w:uiPriority w:val="0"/>
    <w:pPr>
      <w:numPr>
        <w:ilvl w:val="4"/>
      </w:numPr>
      <w:outlineLvl w:val="4"/>
    </w:pPr>
  </w:style>
  <w:style w:type="paragraph" w:customStyle="1" w:styleId="248">
    <w:name w:val="四级条标题"/>
    <w:basedOn w:val="247"/>
    <w:next w:val="1"/>
    <w:qFormat/>
    <w:uiPriority w:val="0"/>
    <w:pPr>
      <w:numPr>
        <w:ilvl w:val="5"/>
      </w:numPr>
      <w:outlineLvl w:val="5"/>
    </w:pPr>
  </w:style>
  <w:style w:type="paragraph" w:customStyle="1" w:styleId="249">
    <w:name w:val="五级条标题"/>
    <w:basedOn w:val="248"/>
    <w:next w:val="1"/>
    <w:qFormat/>
    <w:uiPriority w:val="0"/>
    <w:pPr>
      <w:numPr>
        <w:ilvl w:val="6"/>
      </w:numPr>
      <w:outlineLvl w:val="6"/>
    </w:pPr>
  </w:style>
  <w:style w:type="character" w:customStyle="1" w:styleId="250">
    <w:name w:val="批注文字 Char"/>
    <w:basedOn w:val="89"/>
    <w:link w:val="13"/>
    <w:semiHidden/>
    <w:qFormat/>
    <w:uiPriority w:val="99"/>
    <w:rPr>
      <w:rFonts w:cs="Arial"/>
      <w:kern w:val="2"/>
      <w:sz w:val="21"/>
      <w:szCs w:val="21"/>
    </w:rPr>
  </w:style>
  <w:style w:type="character" w:customStyle="1" w:styleId="251">
    <w:name w:val="标题 Char"/>
    <w:basedOn w:val="89"/>
    <w:link w:val="88"/>
    <w:qFormat/>
    <w:uiPriority w:val="10"/>
    <w:rPr>
      <w:rFonts w:ascii="Arial" w:hAnsi="Arial" w:cs="Arial"/>
      <w:b/>
      <w:bCs/>
      <w:kern w:val="2"/>
      <w:sz w:val="32"/>
      <w:szCs w:val="32"/>
    </w:rPr>
  </w:style>
  <w:style w:type="paragraph" w:customStyle="1" w:styleId="252">
    <w:name w:val="Revision"/>
    <w:hidden/>
    <w:semiHidden/>
    <w:qFormat/>
    <w:uiPriority w:val="99"/>
    <w:rPr>
      <w:rFonts w:ascii="Times New Roman" w:hAnsi="Times New Roman" w:eastAsia="宋体" w:cs="Arial"/>
      <w:kern w:val="2"/>
      <w:sz w:val="21"/>
      <w:szCs w:val="21"/>
      <w:lang w:val="en-US" w:eastAsia="zh-CN" w:bidi="ar-SA"/>
    </w:rPr>
  </w:style>
  <w:style w:type="character" w:customStyle="1" w:styleId="253">
    <w:name w:val="Subtle Emphasis"/>
    <w:basedOn w:val="89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4">
    <w:name w:val="Intense Emphasis"/>
    <w:basedOn w:val="89"/>
    <w:qFormat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255">
    <w:name w:val="Quote"/>
    <w:basedOn w:val="1"/>
    <w:next w:val="1"/>
    <w:link w:val="256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6">
    <w:name w:val="引用 Char"/>
    <w:basedOn w:val="89"/>
    <w:link w:val="255"/>
    <w:qFormat/>
    <w:uiPriority w:val="29"/>
    <w:rPr>
      <w:rFonts w:cs="Arial"/>
      <w:i/>
      <w:iCs/>
      <w:color w:val="404040" w:themeColor="text1" w:themeTint="BF"/>
      <w:kern w:val="2"/>
      <w:sz w:val="21"/>
      <w:szCs w:val="21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7">
    <w:name w:val="Book Title"/>
    <w:basedOn w:val="89"/>
    <w:qFormat/>
    <w:uiPriority w:val="33"/>
    <w:rPr>
      <w:b/>
      <w:bCs/>
      <w:i/>
      <w:iCs/>
      <w:spacing w:val="5"/>
    </w:rPr>
  </w:style>
  <w:style w:type="paragraph" w:customStyle="1" w:styleId="258">
    <w:name w:val="列出段落1"/>
    <w:basedOn w:val="1"/>
    <w:qFormat/>
    <w:uiPriority w:val="34"/>
    <w:pPr>
      <w:ind w:firstLine="420" w:firstLineChars="200"/>
    </w:pPr>
  </w:style>
  <w:style w:type="character" w:customStyle="1" w:styleId="259">
    <w:name w:val="apple-converted-space"/>
    <w:basedOn w:val="89"/>
    <w:qFormat/>
    <w:uiPriority w:val="0"/>
  </w:style>
  <w:style w:type="character" w:customStyle="1" w:styleId="260">
    <w:name w:val="msoins"/>
    <w:basedOn w:val="8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00111378&#30340;&#25991;&#20214;&#22841;\&#34701;&#21512;&#24320;&#21457;&#39033;&#30446;\&#20013;&#22269;&#21306;&#23450;&#21046;&#21151;&#33021;&#35268;&#26684;&#35828;&#26126;&#20070;FRS&#27169;&#26495;%20V1.3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450216-4D2E-4BD8-874B-2C7B6611DA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中国区定制功能规格说明书FRS模板 V1.31.dotx</Template>
  <Company>Huawei Technloogies Co.,Ltd.</Company>
  <Pages>12</Pages>
  <Words>1319</Words>
  <Characters>7523</Characters>
  <Lines>62</Lines>
  <Paragraphs>17</Paragraphs>
  <TotalTime>0</TotalTime>
  <ScaleCrop>false</ScaleCrop>
  <LinksUpToDate>false</LinksUpToDate>
  <CharactersWithSpaces>8825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2017-02-09T12:44:00Z</dcterms:created>
  <dc:creator>x00111378</dc:creator>
  <cp:lastModifiedBy>Fangli</cp:lastModifiedBy>
  <cp:lastPrinted>2006-04-24T09:30:00Z</cp:lastPrinted>
  <dcterms:modified xsi:type="dcterms:W3CDTF">2017-10-11T07:57:57Z</dcterms:modified>
  <dc:title>目录 (Contents)</dc:title>
  <cp:revision>2040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nualVersion">
    <vt:lpwstr>03</vt:lpwstr>
  </property>
  <property fmtid="{D5CDD505-2E9C-101B-9397-08002B2CF9AE}" pid="3" name="ManualName">
    <vt:lpwstr>故障处理</vt:lpwstr>
  </property>
  <property fmtid="{D5CDD505-2E9C-101B-9397-08002B2CF9AE}" pid="4" name="ProprietaryDeclaration">
    <vt:lpwstr>华为专有和保密信息</vt:lpwstr>
  </property>
  <property fmtid="{D5CDD505-2E9C-101B-9397-08002B2CF9AE}" pid="5" name="ReleaseDate">
    <vt:lpwstr>2007-04-01</vt:lpwstr>
  </property>
  <property fmtid="{D5CDD505-2E9C-101B-9397-08002B2CF9AE}" pid="6" name="ProductVersion">
    <vt:lpwstr>V100R001</vt:lpwstr>
  </property>
  <property fmtid="{D5CDD505-2E9C-101B-9397-08002B2CF9AE}" pid="7" name="ProductFullName">
    <vt:lpwstr>多业务接入设备</vt:lpwstr>
  </property>
  <property fmtid="{D5CDD505-2E9C-101B-9397-08002B2CF9AE}" pid="8" name="Trademark&amp;ProductType">
    <vt:lpwstr>SmartAX MA5100</vt:lpwstr>
  </property>
  <property fmtid="{D5CDD505-2E9C-101B-9397-08002B2CF9AE}" pid="9" name="PartNumber">
    <vt:lpwstr>31XXXXXX</vt:lpwstr>
  </property>
  <property fmtid="{D5CDD505-2E9C-101B-9397-08002B2CF9AE}" pid="10" name="DocumentVersion">
    <vt:lpwstr>01</vt:lpwstr>
  </property>
  <property fmtid="{D5CDD505-2E9C-101B-9397-08002B2CF9AE}" pid="11" name="Product&amp;Project Name">
    <vt:lpwstr>TELLIN iVAS RBT</vt:lpwstr>
  </property>
  <property fmtid="{D5CDD505-2E9C-101B-9397-08002B2CF9AE}" pid="12" name="DocumentName">
    <vt:lpwstr>FRS</vt:lpwstr>
  </property>
  <property fmtid="{D5CDD505-2E9C-101B-9397-08002B2CF9AE}" pid="13" name="secret">
    <vt:lpwstr>秘密</vt:lpwstr>
  </property>
  <property fmtid="{D5CDD505-2E9C-101B-9397-08002B2CF9AE}" pid="14" name="_ms_pID_725343">
    <vt:lpwstr>(4)lcrmpGhtR7FsCoWsCToLQ/tDrdTd1Ml8stpIctURPTm3HmWZorzwBoNY7miJAdWaMoybQ24g_x000d_ Hhecid9gOLd4V1KuCK2nUymbwadAcgYGIo97dchcDPsE/po15j0vOKUHOh409/1Gf62qDrML_x000d_ 3OA38bliBQg5G362n/lrBzlPrzH9+lMKxJ2I241FuHpljZd835s0ZCf2lqSNmlLG475yqSAL_x000d_ NIFa/A9Ha4mFrkQ8nC</vt:lpwstr>
  </property>
  <property fmtid="{D5CDD505-2E9C-101B-9397-08002B2CF9AE}" pid="15" name="_ms_pID_7253431">
    <vt:lpwstr>YwfWq3mgHztQbIs8W3U/Nz9490JnfuPtIYHdLbhcGBEs9XtGgdAyfZ_x000d_ wNI/q9D5UfhcYrUky4nkhOhydc70DueDURjBQYClJuF0hDtDFtHgQgGnJL8TOia7EZhqsy6r_x000d_ yi++Ov59aauLYHKRHsb6mEFgW42OF/IYncKB/qfrN42I7dPzG+TC6KUMxXDM/dVNP+VxZgUv_x000d_ Ag7PosXlFDNQJY6kXTkXkJ2WoNhLB9mUGhZV</vt:lpwstr>
  </property>
  <property fmtid="{D5CDD505-2E9C-101B-9397-08002B2CF9AE}" pid="16" name="_ms_pID_7253432">
    <vt:lpwstr>ZGXd1CYD3V+pLLPF49uM+zDBiicRlFAbeLdT_x000d_ dpVLSW5kfzDLHlNwgXsvZPydUwxwTDP+59UqQQam8KEj7KoENzkBnag4kCxItPgGU3jymYTW_x000d_ 4T8DC0TFW1WM1yb2rdhQk6fkh213hxYqqYzKKLt5zBNnaFPu38lbjGLWNiurYo5EnWuNbNbE_x000d_ zRE3UsRi69EUTWlqFlBu5FjCPrNLV+whSCem3DQwZbaIaz9DWL2bbl</vt:lpwstr>
  </property>
  <property fmtid="{D5CDD505-2E9C-101B-9397-08002B2CF9AE}" pid="17" name="_ms_pID_7253433">
    <vt:lpwstr>6O2pvstYNqRBGtJR44_x000d_ WJfT/AwTiabWS193caeOgzXQvreqX5saJJu8AM2u9rkxrVunbu85X2ndPFU14rpb88dPrqAl_x000d_ a7oI0RK9VR4acMJCJJbFkE64zTtDvtghwjhK149lr6/tynbWvYw1jNytNpd1uNAattSVikMv_x000d_ eKHg/z1PQZ6E4SwjjhCAgyixRbF12C57</vt:lpwstr>
  </property>
  <property fmtid="{D5CDD505-2E9C-101B-9397-08002B2CF9AE}" pid="18" name="_new_ms_pID_72543">
    <vt:lpwstr>(3)JFx+YCcVPyH77qeNVoN1d69v3VFDSDbCgu9IyCzDLEsUYDA4inOsjp85faXHvOffpVCqsdBp_x000d_
SBlTcqbZIGm+eEcgZag27ZWiYpxrLkI5MY5AIpT71F9L5/PkLM6pB/jF5gdLR6i2l5uknH3p_x000d_
QlZgbnYI6FbDMLAhCyXb4xYDFNAdWkiQInrUsdOWLoMOIkdMqTWG5vzAZrNUpfPwFr1ln9IH_x000d_
pNn01XKdxO8HKrr0Fa</vt:lpwstr>
  </property>
  <property fmtid="{D5CDD505-2E9C-101B-9397-08002B2CF9AE}" pid="19" name="_new_ms_pID_725431">
    <vt:lpwstr>BzPzYuUdAm7I0+4X618ZsZdPa1SZknvy9BQfQHgqu09BbUq16NQguA_x000d_
W4HSqqz7VO6ShcmLuPtQNoyIwcWZJ2eS3vBrAZjARAv0PIXZA8Uij+LP9V5pqKhUlnRhn7+w_x000d_
PyzOAL41acy49J3GmB7fmb/9havuigP6vyKXQ8h0R5kZcmFKBns0/MDZiHVEKxslO8srNVbj_x000d_
8HExCKlSM7QmztVAQbBihkPzJjfXJG7m4gB1</vt:lpwstr>
  </property>
  <property fmtid="{D5CDD505-2E9C-101B-9397-08002B2CF9AE}" pid="20" name="_new_ms_pID_725432">
    <vt:lpwstr>7STzBsN55KhCncdvns1/uWxQ7a2jOWkNcwn4_x000d_
W9nye7onjet9bFqye2SL3m7XeJ+ZScuNXYV/Pym7NyRBpx1z7TZi/jopX7ivphDU8kQEWrpC_x000d_
ev6vhkI4C1CnO610fVqEC0dLW2JeWOizSbFqLM8ixOGxTraONFASYzFwejmPSB5P</vt:lpwstr>
  </property>
  <property fmtid="{D5CDD505-2E9C-101B-9397-08002B2CF9AE}" pid="21" name="sflag">
    <vt:lpwstr>1406886463</vt:lpwstr>
  </property>
  <property fmtid="{D5CDD505-2E9C-101B-9397-08002B2CF9AE}" pid="22" name="KSOProductBuildVer">
    <vt:lpwstr>2052-10.1.0.6748</vt:lpwstr>
  </property>
</Properties>
</file>